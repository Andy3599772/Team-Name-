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F5A" w:rsidRDefault="00DE6F5A" w:rsidP="00DE6F5A">
      <w:pPr>
        <w:autoSpaceDE w:val="0"/>
        <w:autoSpaceDN w:val="0"/>
        <w:adjustRightInd w:val="0"/>
        <w:rPr>
          <w:rFonts w:ascii="TimesNewRomanPS-BoldMT" w:cs="TimesNewRomanPS-BoldMT"/>
          <w:b/>
          <w:bCs/>
          <w:sz w:val="24"/>
          <w:szCs w:val="24"/>
        </w:rPr>
      </w:pPr>
      <w:proofErr w:type="gramStart"/>
      <w:r>
        <w:rPr>
          <w:rFonts w:ascii="TimesNewRomanPS-BoldMT" w:cs="TimesNewRomanPS-BoldMT"/>
          <w:b/>
          <w:bCs/>
          <w:sz w:val="24"/>
          <w:szCs w:val="24"/>
        </w:rPr>
        <w:t>IT</w:t>
      </w:r>
      <w:proofErr w:type="gramEnd"/>
      <w:r>
        <w:rPr>
          <w:rFonts w:ascii="TimesNewRomanPS-BoldMT" w:cs="TimesNewRomanPS-BoldMT"/>
          <w:b/>
          <w:bCs/>
          <w:sz w:val="24"/>
          <w:szCs w:val="24"/>
        </w:rPr>
        <w:t xml:space="preserve"> Technologies</w:t>
      </w:r>
    </w:p>
    <w:p w:rsidR="00375FF8" w:rsidRDefault="00DE6F5A" w:rsidP="00DE6F5A">
      <w:pPr>
        <w:autoSpaceDE w:val="0"/>
        <w:autoSpaceDN w:val="0"/>
        <w:adjustRightInd w:val="0"/>
        <w:rPr>
          <w:rFonts w:ascii="TimesNewRomanPSMT" w:cs="TimesNewRomanPSMT"/>
          <w:sz w:val="24"/>
          <w:szCs w:val="24"/>
        </w:rPr>
      </w:pPr>
      <w:r>
        <w:rPr>
          <w:rFonts w:ascii="TimesNewRomanPSMT" w:cs="TimesNewRomanPSMT"/>
          <w:sz w:val="24"/>
          <w:szCs w:val="24"/>
        </w:rPr>
        <w:t xml:space="preserve">There are a lot of fascinating developments going on in the IT world, many of which may fall by the wayside, but some of which are likely to change the way the world works. Historic examples of such developments include the Internet, </w:t>
      </w:r>
      <w:proofErr w:type="spellStart"/>
      <w:r>
        <w:rPr>
          <w:rFonts w:ascii="TimesNewRomanPSMT" w:cs="TimesNewRomanPSMT"/>
          <w:sz w:val="24"/>
          <w:szCs w:val="24"/>
        </w:rPr>
        <w:t>smartphones</w:t>
      </w:r>
      <w:proofErr w:type="spellEnd"/>
      <w:r>
        <w:rPr>
          <w:rFonts w:ascii="TimesNewRomanPSMT" w:cs="TimesNewRomanPSMT"/>
          <w:sz w:val="24"/>
          <w:szCs w:val="24"/>
        </w:rPr>
        <w:t>, cloud computing and public-key cryptography.</w:t>
      </w:r>
    </w:p>
    <w:p w:rsidR="00DE6F5A" w:rsidRDefault="00DE6F5A" w:rsidP="00DE6F5A">
      <w:pPr>
        <w:rPr>
          <w:rFonts w:ascii="TimesNewRomanPSMT" w:cs="TimesNewRomanPSMT"/>
          <w:sz w:val="24"/>
          <w:szCs w:val="24"/>
        </w:rPr>
      </w:pPr>
      <w:r>
        <w:rPr>
          <w:rFonts w:ascii="TimesNewRomanPSMT" w:cs="TimesNewRomanPSMT"/>
          <w:sz w:val="24"/>
          <w:szCs w:val="24"/>
        </w:rPr>
        <w:t xml:space="preserve">Natural Language processing and </w:t>
      </w:r>
      <w:proofErr w:type="spellStart"/>
      <w:r>
        <w:rPr>
          <w:rFonts w:ascii="TimesNewRomanPSMT" w:cs="TimesNewRomanPSMT"/>
          <w:sz w:val="24"/>
          <w:szCs w:val="24"/>
        </w:rPr>
        <w:t>chatterbots</w:t>
      </w:r>
      <w:proofErr w:type="spellEnd"/>
    </w:p>
    <w:p w:rsidR="007B4170" w:rsidRDefault="007B4170" w:rsidP="00DE6F5A">
      <w:pPr>
        <w:autoSpaceDE w:val="0"/>
        <w:autoSpaceDN w:val="0"/>
        <w:adjustRightInd w:val="0"/>
        <w:rPr>
          <w:rFonts w:ascii="TimesNewRomanPSMT" w:cs="TimesNewRomanPSMT"/>
          <w:sz w:val="24"/>
          <w:szCs w:val="24"/>
        </w:rPr>
      </w:pPr>
    </w:p>
    <w:p w:rsidR="007B4170" w:rsidRDefault="007B4170" w:rsidP="00DE6F5A">
      <w:pPr>
        <w:autoSpaceDE w:val="0"/>
        <w:autoSpaceDN w:val="0"/>
        <w:adjustRightInd w:val="0"/>
        <w:rPr>
          <w:rFonts w:ascii="TimesNewRomanPSMT" w:cs="TimesNewRomanPSMT"/>
          <w:b/>
          <w:sz w:val="24"/>
          <w:szCs w:val="24"/>
        </w:rPr>
      </w:pPr>
      <w:proofErr w:type="spellStart"/>
      <w:r w:rsidRPr="00F34CC6">
        <w:rPr>
          <w:rFonts w:ascii="TimesNewRomanPSMT" w:cs="TimesNewRomanPSMT"/>
          <w:b/>
          <w:sz w:val="24"/>
          <w:szCs w:val="24"/>
        </w:rPr>
        <w:t>Ans</w:t>
      </w:r>
      <w:proofErr w:type="spellEnd"/>
    </w:p>
    <w:p w:rsidR="007E41FD" w:rsidRDefault="007E41FD" w:rsidP="007E41FD">
      <w:pPr>
        <w:autoSpaceDE w:val="0"/>
        <w:autoSpaceDN w:val="0"/>
        <w:adjustRightInd w:val="0"/>
        <w:rPr>
          <w:rFonts w:ascii="TimesNewRomanPSMT" w:cs="TimesNewRomanPSMT"/>
          <w:sz w:val="24"/>
          <w:szCs w:val="24"/>
        </w:rPr>
      </w:pPr>
      <w:r>
        <w:rPr>
          <w:rFonts w:ascii="TimesNewRomanPS-BoldMT" w:cs="TimesNewRomanPS-BoldMT"/>
          <w:b/>
          <w:bCs/>
          <w:sz w:val="24"/>
          <w:szCs w:val="24"/>
        </w:rPr>
        <w:t xml:space="preserve">What does it do? (600 words) </w:t>
      </w:r>
      <w:r>
        <w:rPr>
          <w:rFonts w:ascii="TimesNewRomanPSMT" w:cs="TimesNewRomanPSMT"/>
          <w:sz w:val="24"/>
          <w:szCs w:val="24"/>
        </w:rPr>
        <w:t xml:space="preserve">What is the state of the art of this new technology? What </w:t>
      </w:r>
      <w:proofErr w:type="gramStart"/>
      <w:r>
        <w:rPr>
          <w:rFonts w:ascii="TimesNewRomanPSMT" w:cs="TimesNewRomanPSMT"/>
          <w:sz w:val="24"/>
          <w:szCs w:val="24"/>
        </w:rPr>
        <w:t>can</w:t>
      </w:r>
      <w:proofErr w:type="gramEnd"/>
    </w:p>
    <w:p w:rsidR="007E41FD" w:rsidRDefault="007E41FD" w:rsidP="007E41FD">
      <w:pPr>
        <w:autoSpaceDE w:val="0"/>
        <w:autoSpaceDN w:val="0"/>
        <w:adjustRightInd w:val="0"/>
        <w:rPr>
          <w:rFonts w:ascii="TimesNewRomanPSMT" w:cs="TimesNewRomanPSMT"/>
          <w:sz w:val="24"/>
          <w:szCs w:val="24"/>
        </w:rPr>
      </w:pPr>
      <w:proofErr w:type="gramStart"/>
      <w:r>
        <w:rPr>
          <w:rFonts w:ascii="TimesNewRomanPSMT" w:cs="TimesNewRomanPSMT"/>
          <w:sz w:val="24"/>
          <w:szCs w:val="24"/>
        </w:rPr>
        <w:t>be</w:t>
      </w:r>
      <w:proofErr w:type="gramEnd"/>
      <w:r>
        <w:rPr>
          <w:rFonts w:ascii="TimesNewRomanPSMT" w:cs="TimesNewRomanPSMT"/>
          <w:sz w:val="24"/>
          <w:szCs w:val="24"/>
        </w:rPr>
        <w:t xml:space="preserve"> done now? What is likely to be able to do be done soon (say in the next 3 years)? What</w:t>
      </w:r>
    </w:p>
    <w:p w:rsidR="007E41FD" w:rsidRDefault="007E41FD" w:rsidP="007E41FD">
      <w:pPr>
        <w:autoSpaceDE w:val="0"/>
        <w:autoSpaceDN w:val="0"/>
        <w:adjustRightInd w:val="0"/>
        <w:rPr>
          <w:rFonts w:ascii="TimesNewRomanPSMT" w:cs="TimesNewRomanPSMT"/>
          <w:sz w:val="24"/>
          <w:szCs w:val="24"/>
        </w:rPr>
      </w:pPr>
      <w:proofErr w:type="gramStart"/>
      <w:r>
        <w:rPr>
          <w:rFonts w:ascii="TimesNewRomanPSMT" w:cs="TimesNewRomanPSMT"/>
          <w:sz w:val="24"/>
          <w:szCs w:val="24"/>
        </w:rPr>
        <w:t>technological</w:t>
      </w:r>
      <w:proofErr w:type="gramEnd"/>
      <w:r>
        <w:rPr>
          <w:rFonts w:ascii="TimesNewRomanPSMT" w:cs="TimesNewRomanPSMT"/>
          <w:sz w:val="24"/>
          <w:szCs w:val="24"/>
        </w:rPr>
        <w:t xml:space="preserve"> or other developments make this possible?</w:t>
      </w:r>
    </w:p>
    <w:p w:rsidR="00035171" w:rsidRDefault="00035171" w:rsidP="00035171">
      <w:pPr>
        <w:autoSpaceDE w:val="0"/>
        <w:autoSpaceDN w:val="0"/>
        <w:adjustRightInd w:val="0"/>
        <w:rPr>
          <w:rFonts w:ascii="TimesNewRomanPSMT" w:cs="TimesNewRomanPSMT"/>
          <w:sz w:val="24"/>
          <w:szCs w:val="24"/>
          <w:lang w:val="en-AU"/>
        </w:rPr>
      </w:pPr>
    </w:p>
    <w:p w:rsidR="00035171" w:rsidRDefault="00035171" w:rsidP="00035171">
      <w:pPr>
        <w:autoSpaceDE w:val="0"/>
        <w:autoSpaceDN w:val="0"/>
        <w:adjustRightInd w:val="0"/>
        <w:rPr>
          <w:rFonts w:ascii="TimesNewRomanPSMT" w:cs="TimesNewRomanPSMT"/>
          <w:sz w:val="24"/>
          <w:szCs w:val="24"/>
          <w:lang w:val="en-AU"/>
        </w:rPr>
      </w:pPr>
      <w:r w:rsidRPr="00035171">
        <w:rPr>
          <w:rFonts w:ascii="TimesNewRomanPSMT" w:cs="TimesNewRomanPSMT"/>
          <w:sz w:val="24"/>
          <w:szCs w:val="24"/>
          <w:lang w:val="en-AU"/>
        </w:rPr>
        <w:t xml:space="preserve">A </w:t>
      </w:r>
      <w:proofErr w:type="spellStart"/>
      <w:r>
        <w:rPr>
          <w:rFonts w:ascii="TimesNewRomanPSMT" w:cs="TimesNewRomanPSMT"/>
          <w:sz w:val="24"/>
          <w:szCs w:val="24"/>
          <w:lang w:val="en-AU"/>
        </w:rPr>
        <w:t>chatterbot</w:t>
      </w:r>
      <w:proofErr w:type="spellEnd"/>
      <w:r w:rsidR="00221AD8">
        <w:rPr>
          <w:rFonts w:ascii="TimesNewRomanPSMT" w:cs="TimesNewRomanPSMT"/>
          <w:sz w:val="24"/>
          <w:szCs w:val="24"/>
          <w:lang w:val="en-AU"/>
        </w:rPr>
        <w:t xml:space="preserve"> use the</w:t>
      </w:r>
      <w:r w:rsidRPr="00035171">
        <w:rPr>
          <w:rFonts w:ascii="TimesNewRomanPSMT" w:cs="TimesNewRomanPSMT"/>
          <w:sz w:val="24"/>
          <w:szCs w:val="24"/>
          <w:lang w:val="en-AU"/>
        </w:rPr>
        <w:t xml:space="preserve"> artificial intelligence (AI) software that can simulate a conversation (or a chat) with a user in natural language through </w:t>
      </w:r>
      <w:r w:rsidR="00221AD8">
        <w:rPr>
          <w:rFonts w:ascii="TimesNewRomanPSMT" w:cs="TimesNewRomanPSMT"/>
          <w:sz w:val="24"/>
          <w:szCs w:val="24"/>
          <w:lang w:val="en-AU"/>
        </w:rPr>
        <w:t xml:space="preserve">various means like </w:t>
      </w:r>
      <w:r w:rsidRPr="00035171">
        <w:rPr>
          <w:rFonts w:ascii="TimesNewRomanPSMT" w:cs="TimesNewRomanPSMT"/>
          <w:sz w:val="24"/>
          <w:szCs w:val="24"/>
          <w:lang w:val="en-AU"/>
        </w:rPr>
        <w:t xml:space="preserve">messaging applications, websites, </w:t>
      </w:r>
      <w:proofErr w:type="gramStart"/>
      <w:r w:rsidRPr="00035171">
        <w:rPr>
          <w:rFonts w:ascii="TimesNewRomanPSMT" w:cs="TimesNewRomanPSMT"/>
          <w:sz w:val="24"/>
          <w:szCs w:val="24"/>
          <w:lang w:val="en-AU"/>
        </w:rPr>
        <w:t>mobile</w:t>
      </w:r>
      <w:proofErr w:type="gramEnd"/>
      <w:r w:rsidRPr="00035171">
        <w:rPr>
          <w:rFonts w:ascii="TimesNewRomanPSMT" w:cs="TimesNewRomanPSMT"/>
          <w:sz w:val="24"/>
          <w:szCs w:val="24"/>
          <w:lang w:val="en-AU"/>
        </w:rPr>
        <w:t xml:space="preserve"> apps or through the telephone.</w:t>
      </w:r>
      <w:r w:rsidR="001D3EBC">
        <w:rPr>
          <w:rFonts w:ascii="TimesNewRomanPSMT" w:cs="TimesNewRomanPSMT"/>
          <w:sz w:val="24"/>
          <w:szCs w:val="24"/>
          <w:lang w:val="en-AU"/>
        </w:rPr>
        <w:t xml:space="preserve">  </w:t>
      </w:r>
      <w:r w:rsidRPr="00035171">
        <w:rPr>
          <w:rFonts w:ascii="TimesNewRomanPSMT" w:cs="TimesNewRomanPSMT"/>
          <w:sz w:val="24"/>
          <w:szCs w:val="24"/>
          <w:lang w:val="en-AU"/>
        </w:rPr>
        <w:t xml:space="preserve">A </w:t>
      </w:r>
      <w:proofErr w:type="spellStart"/>
      <w:r>
        <w:rPr>
          <w:rFonts w:ascii="TimesNewRomanPSMT" w:cs="TimesNewRomanPSMT"/>
          <w:sz w:val="24"/>
          <w:szCs w:val="24"/>
          <w:lang w:val="en-AU"/>
        </w:rPr>
        <w:t>chatterbot</w:t>
      </w:r>
      <w:proofErr w:type="spellEnd"/>
      <w:r w:rsidRPr="00035171">
        <w:rPr>
          <w:rFonts w:ascii="TimesNewRomanPSMT" w:cs="TimesNewRomanPSMT"/>
          <w:sz w:val="24"/>
          <w:szCs w:val="24"/>
          <w:lang w:val="en-AU"/>
        </w:rPr>
        <w:t xml:space="preserve"> is often described as one of the advanced and promising expressions of interaction between humans and machines. However, </w:t>
      </w:r>
      <w:r w:rsidR="001D3EBC">
        <w:rPr>
          <w:rFonts w:ascii="TimesNewRomanPSMT" w:cs="TimesNewRomanPSMT"/>
          <w:sz w:val="24"/>
          <w:szCs w:val="24"/>
          <w:lang w:val="en-AU"/>
        </w:rPr>
        <w:t xml:space="preserve">it </w:t>
      </w:r>
      <w:r w:rsidRPr="00035171">
        <w:rPr>
          <w:rFonts w:ascii="TimesNewRomanPSMT" w:cs="TimesNewRomanPSMT"/>
          <w:sz w:val="24"/>
          <w:szCs w:val="24"/>
          <w:lang w:val="en-AU"/>
        </w:rPr>
        <w:t>only represents the natural evolution of a Question Answering system leveraging Natural Langua</w:t>
      </w:r>
      <w:r w:rsidR="001D3EBC">
        <w:rPr>
          <w:rFonts w:ascii="TimesNewRomanPSMT" w:cs="TimesNewRomanPSMT"/>
          <w:sz w:val="24"/>
          <w:szCs w:val="24"/>
          <w:lang w:val="en-AU"/>
        </w:rPr>
        <w:t>ge Processing (NLP). Designing the</w:t>
      </w:r>
      <w:r w:rsidRPr="00035171">
        <w:rPr>
          <w:rFonts w:ascii="TimesNewRomanPSMT" w:cs="TimesNewRomanPSMT"/>
          <w:sz w:val="24"/>
          <w:szCs w:val="24"/>
          <w:lang w:val="en-AU"/>
        </w:rPr>
        <w:t xml:space="preserve"> responses to questions in natural language is one of the most typical Examples of Natural Language.</w:t>
      </w:r>
    </w:p>
    <w:p w:rsidR="00035171" w:rsidRDefault="00035171" w:rsidP="00C611CF">
      <w:pPr>
        <w:autoSpaceDE w:val="0"/>
        <w:autoSpaceDN w:val="0"/>
        <w:adjustRightInd w:val="0"/>
        <w:rPr>
          <w:rFonts w:ascii="TimesNewRomanPSMT" w:cs="TimesNewRomanPSMT"/>
          <w:sz w:val="24"/>
          <w:szCs w:val="24"/>
          <w:lang w:val="en-AU"/>
        </w:rPr>
      </w:pPr>
    </w:p>
    <w:p w:rsidR="00A86F8C" w:rsidRDefault="00A86F8C" w:rsidP="00A86F8C">
      <w:pPr>
        <w:autoSpaceDE w:val="0"/>
        <w:autoSpaceDN w:val="0"/>
        <w:adjustRightInd w:val="0"/>
        <w:rPr>
          <w:rFonts w:ascii="TimesNewRomanPSMT" w:cs="TimesNewRomanPSMT"/>
          <w:sz w:val="24"/>
          <w:szCs w:val="24"/>
          <w:lang w:val="en-AU"/>
        </w:rPr>
      </w:pPr>
      <w:r>
        <w:rPr>
          <w:rFonts w:ascii="TimesNewRomanPSMT" w:cs="TimesNewRomanPSMT"/>
          <w:sz w:val="24"/>
          <w:szCs w:val="24"/>
          <w:lang w:val="en-AU"/>
        </w:rPr>
        <w:t xml:space="preserve">A well designed </w:t>
      </w:r>
      <w:proofErr w:type="spellStart"/>
      <w:r>
        <w:rPr>
          <w:rFonts w:ascii="TimesNewRomanPSMT" w:cs="TimesNewRomanPSMT"/>
          <w:sz w:val="24"/>
          <w:szCs w:val="24"/>
          <w:lang w:val="en-AU"/>
        </w:rPr>
        <w:t>chatterbot</w:t>
      </w:r>
      <w:proofErr w:type="spellEnd"/>
      <w:r>
        <w:rPr>
          <w:rFonts w:ascii="TimesNewRomanPSMT" w:cs="TimesNewRomanPSMT"/>
          <w:sz w:val="24"/>
          <w:szCs w:val="24"/>
          <w:lang w:val="en-AU"/>
        </w:rPr>
        <w:t xml:space="preserve"> can s</w:t>
      </w:r>
      <w:r w:rsidRPr="00A86F8C">
        <w:rPr>
          <w:rFonts w:ascii="TimesNewRomanPSMT" w:cs="TimesNewRomanPSMT"/>
          <w:sz w:val="24"/>
          <w:szCs w:val="24"/>
          <w:lang w:val="en-AU"/>
        </w:rPr>
        <w:t>treamli</w:t>
      </w:r>
      <w:r>
        <w:rPr>
          <w:rFonts w:ascii="TimesNewRomanPSMT" w:cs="TimesNewRomanPSMT"/>
          <w:sz w:val="24"/>
          <w:szCs w:val="24"/>
          <w:lang w:val="en-AU"/>
        </w:rPr>
        <w:t xml:space="preserve">ne the shopping process in the way that it only needs to </w:t>
      </w:r>
      <w:r w:rsidRPr="00A86F8C">
        <w:rPr>
          <w:rFonts w:ascii="TimesNewRomanPSMT" w:cs="TimesNewRomanPSMT"/>
          <w:sz w:val="24"/>
          <w:szCs w:val="24"/>
          <w:lang w:val="en-AU"/>
        </w:rPr>
        <w:t xml:space="preserve">write what you want to the </w:t>
      </w:r>
      <w:proofErr w:type="spellStart"/>
      <w:r>
        <w:rPr>
          <w:rFonts w:ascii="TimesNewRomanPSMT" w:cs="TimesNewRomanPSMT"/>
          <w:sz w:val="24"/>
          <w:szCs w:val="24"/>
          <w:lang w:val="en-AU"/>
        </w:rPr>
        <w:t>chatterbot</w:t>
      </w:r>
      <w:proofErr w:type="spellEnd"/>
      <w:r w:rsidRPr="00A86F8C">
        <w:rPr>
          <w:rFonts w:ascii="TimesNewRomanPSMT" w:cs="TimesNewRomanPSMT"/>
          <w:sz w:val="24"/>
          <w:szCs w:val="24"/>
          <w:lang w:val="en-AU"/>
        </w:rPr>
        <w:t xml:space="preserve"> and the </w:t>
      </w:r>
      <w:proofErr w:type="spellStart"/>
      <w:r w:rsidRPr="00A86F8C">
        <w:rPr>
          <w:rFonts w:ascii="TimesNewRomanPSMT" w:cs="TimesNewRomanPSMT"/>
          <w:sz w:val="24"/>
          <w:szCs w:val="24"/>
          <w:lang w:val="en-AU"/>
        </w:rPr>
        <w:t>bot</w:t>
      </w:r>
      <w:proofErr w:type="spellEnd"/>
      <w:r w:rsidRPr="00A86F8C">
        <w:rPr>
          <w:rFonts w:ascii="TimesNewRomanPSMT" w:cs="TimesNewRomanPSMT"/>
          <w:sz w:val="24"/>
          <w:szCs w:val="24"/>
          <w:lang w:val="en-AU"/>
        </w:rPr>
        <w:t xml:space="preserve"> will send the information to the sales department. Besides, the </w:t>
      </w:r>
      <w:proofErr w:type="spellStart"/>
      <w:r>
        <w:rPr>
          <w:rFonts w:ascii="TimesNewRomanPSMT" w:cs="TimesNewRomanPSMT"/>
          <w:sz w:val="24"/>
          <w:szCs w:val="24"/>
          <w:lang w:val="en-AU"/>
        </w:rPr>
        <w:t>chatterbot</w:t>
      </w:r>
      <w:proofErr w:type="spellEnd"/>
      <w:r w:rsidR="00300B62">
        <w:rPr>
          <w:rFonts w:ascii="TimesNewRomanPSMT" w:cs="TimesNewRomanPSMT"/>
          <w:sz w:val="24"/>
          <w:szCs w:val="24"/>
          <w:lang w:val="en-AU"/>
        </w:rPr>
        <w:t xml:space="preserve"> can analysis</w:t>
      </w:r>
      <w:r w:rsidRPr="00A86F8C">
        <w:rPr>
          <w:rFonts w:ascii="TimesNewRomanPSMT" w:cs="TimesNewRomanPSMT"/>
          <w:sz w:val="24"/>
          <w:szCs w:val="24"/>
          <w:lang w:val="en-AU"/>
        </w:rPr>
        <w:t xml:space="preserve"> your preferences and uses this information when you return.</w:t>
      </w:r>
      <w:r w:rsidR="00300B62">
        <w:rPr>
          <w:rFonts w:ascii="TimesNewRomanPSMT" w:cs="TimesNewRomanPSMT"/>
          <w:sz w:val="24"/>
          <w:szCs w:val="24"/>
          <w:lang w:val="en-AU"/>
        </w:rPr>
        <w:t xml:space="preserve">  Another area that a </w:t>
      </w:r>
      <w:proofErr w:type="spellStart"/>
      <w:r w:rsidR="00300B62">
        <w:rPr>
          <w:rFonts w:ascii="TimesNewRomanPSMT" w:cs="TimesNewRomanPSMT"/>
          <w:sz w:val="24"/>
          <w:szCs w:val="24"/>
          <w:lang w:val="en-AU"/>
        </w:rPr>
        <w:t>chatterbot</w:t>
      </w:r>
      <w:proofErr w:type="spellEnd"/>
      <w:r w:rsidR="00300B62">
        <w:rPr>
          <w:rFonts w:ascii="TimesNewRomanPSMT" w:cs="TimesNewRomanPSMT"/>
          <w:sz w:val="24"/>
          <w:szCs w:val="24"/>
          <w:lang w:val="en-AU"/>
        </w:rPr>
        <w:t xml:space="preserve"> can help is to p</w:t>
      </w:r>
      <w:r w:rsidRPr="00A86F8C">
        <w:rPr>
          <w:rFonts w:ascii="TimesNewRomanPSMT" w:cs="TimesNewRomanPSMT"/>
          <w:sz w:val="24"/>
          <w:szCs w:val="24"/>
          <w:lang w:val="en-AU"/>
        </w:rPr>
        <w:t xml:space="preserve">ersonalize communication. A </w:t>
      </w:r>
      <w:proofErr w:type="spellStart"/>
      <w:r>
        <w:rPr>
          <w:rFonts w:ascii="TimesNewRomanPSMT" w:cs="TimesNewRomanPSMT"/>
          <w:sz w:val="24"/>
          <w:szCs w:val="24"/>
          <w:lang w:val="en-AU"/>
        </w:rPr>
        <w:t>chatterbot</w:t>
      </w:r>
      <w:proofErr w:type="spellEnd"/>
      <w:r w:rsidRPr="00A86F8C">
        <w:rPr>
          <w:rFonts w:ascii="TimesNewRomanPSMT" w:cs="TimesNewRomanPSMT"/>
          <w:sz w:val="24"/>
          <w:szCs w:val="24"/>
          <w:lang w:val="en-AU"/>
        </w:rPr>
        <w:t xml:space="preserve"> </w:t>
      </w:r>
      <w:r w:rsidR="00300B62">
        <w:rPr>
          <w:rFonts w:ascii="TimesNewRomanPSMT" w:cs="TimesNewRomanPSMT"/>
          <w:sz w:val="24"/>
          <w:szCs w:val="24"/>
          <w:lang w:val="en-AU"/>
        </w:rPr>
        <w:t>could answer</w:t>
      </w:r>
      <w:r w:rsidRPr="00A86F8C">
        <w:rPr>
          <w:rFonts w:ascii="TimesNewRomanPSMT" w:cs="TimesNewRomanPSMT"/>
          <w:sz w:val="24"/>
          <w:szCs w:val="24"/>
          <w:lang w:val="en-AU"/>
        </w:rPr>
        <w:t xml:space="preserve"> th</w:t>
      </w:r>
      <w:r w:rsidR="00300B62">
        <w:rPr>
          <w:rFonts w:ascii="TimesNewRomanPSMT" w:cs="TimesNewRomanPSMT"/>
          <w:sz w:val="24"/>
          <w:szCs w:val="24"/>
          <w:lang w:val="en-AU"/>
        </w:rPr>
        <w:t>e specific questions</w:t>
      </w:r>
      <w:r w:rsidRPr="00A86F8C">
        <w:rPr>
          <w:rFonts w:ascii="TimesNewRomanPSMT" w:cs="TimesNewRomanPSMT"/>
          <w:sz w:val="24"/>
          <w:szCs w:val="24"/>
          <w:lang w:val="en-AU"/>
        </w:rPr>
        <w:t xml:space="preserve"> instead of displaying </w:t>
      </w:r>
      <w:r w:rsidR="00300B62">
        <w:rPr>
          <w:rFonts w:ascii="TimesNewRomanPSMT" w:cs="TimesNewRomanPSMT"/>
          <w:sz w:val="24"/>
          <w:szCs w:val="24"/>
          <w:lang w:val="en-AU"/>
        </w:rPr>
        <w:t>a lot of</w:t>
      </w:r>
      <w:r w:rsidR="00062DE4">
        <w:rPr>
          <w:rFonts w:ascii="TimesNewRomanPSMT" w:cs="TimesNewRomanPSMT"/>
          <w:sz w:val="24"/>
          <w:szCs w:val="24"/>
          <w:lang w:val="en-AU"/>
        </w:rPr>
        <w:t xml:space="preserve"> information. This</w:t>
      </w:r>
      <w:r w:rsidRPr="00A86F8C">
        <w:rPr>
          <w:rFonts w:ascii="TimesNewRomanPSMT" w:cs="TimesNewRomanPSMT"/>
          <w:sz w:val="24"/>
          <w:szCs w:val="24"/>
          <w:lang w:val="en-AU"/>
        </w:rPr>
        <w:t xml:space="preserve"> </w:t>
      </w:r>
      <w:r w:rsidR="00062DE4">
        <w:rPr>
          <w:rFonts w:ascii="TimesNewRomanPSMT" w:cs="TimesNewRomanPSMT"/>
          <w:sz w:val="24"/>
          <w:szCs w:val="24"/>
          <w:lang w:val="en-AU"/>
        </w:rPr>
        <w:t xml:space="preserve">will attract more </w:t>
      </w:r>
      <w:proofErr w:type="gramStart"/>
      <w:r w:rsidR="00062DE4">
        <w:rPr>
          <w:rFonts w:ascii="TimesNewRomanPSMT" w:cs="TimesNewRomanPSMT"/>
          <w:sz w:val="24"/>
          <w:szCs w:val="24"/>
          <w:lang w:val="en-AU"/>
        </w:rPr>
        <w:t>customer</w:t>
      </w:r>
      <w:r w:rsidR="00062DE4">
        <w:rPr>
          <w:rFonts w:ascii="TimesNewRomanPSMT" w:cs="TimesNewRomanPSMT"/>
          <w:sz w:val="24"/>
          <w:szCs w:val="24"/>
          <w:lang w:val="en-AU"/>
        </w:rPr>
        <w:t>’</w:t>
      </w:r>
      <w:r w:rsidR="00062DE4">
        <w:rPr>
          <w:rFonts w:ascii="TimesNewRomanPSMT" w:cs="TimesNewRomanPSMT"/>
          <w:sz w:val="24"/>
          <w:szCs w:val="24"/>
          <w:lang w:val="en-AU"/>
        </w:rPr>
        <w:t>s</w:t>
      </w:r>
      <w:proofErr w:type="gramEnd"/>
      <w:r w:rsidRPr="00A86F8C">
        <w:rPr>
          <w:rFonts w:ascii="TimesNewRomanPSMT" w:cs="TimesNewRomanPSMT"/>
          <w:sz w:val="24"/>
          <w:szCs w:val="24"/>
          <w:lang w:val="en-AU"/>
        </w:rPr>
        <w:t xml:space="preserve"> attention </w:t>
      </w:r>
      <w:r w:rsidR="00062DE4">
        <w:rPr>
          <w:rFonts w:ascii="TimesNewRomanPSMT" w:cs="TimesNewRomanPSMT"/>
          <w:sz w:val="24"/>
          <w:szCs w:val="24"/>
          <w:lang w:val="en-AU"/>
        </w:rPr>
        <w:t>so as to increase</w:t>
      </w:r>
      <w:r w:rsidRPr="00A86F8C">
        <w:rPr>
          <w:rFonts w:ascii="TimesNewRomanPSMT" w:cs="TimesNewRomanPSMT"/>
          <w:sz w:val="24"/>
          <w:szCs w:val="24"/>
          <w:lang w:val="en-AU"/>
        </w:rPr>
        <w:t xml:space="preserve"> </w:t>
      </w:r>
      <w:r w:rsidR="00062DE4">
        <w:rPr>
          <w:rFonts w:ascii="TimesNewRomanPSMT" w:cs="TimesNewRomanPSMT"/>
          <w:sz w:val="24"/>
          <w:szCs w:val="24"/>
          <w:lang w:val="en-AU"/>
        </w:rPr>
        <w:t>the</w:t>
      </w:r>
      <w:r w:rsidRPr="00A86F8C">
        <w:rPr>
          <w:rFonts w:ascii="TimesNewRomanPSMT" w:cs="TimesNewRomanPSMT"/>
          <w:sz w:val="24"/>
          <w:szCs w:val="24"/>
          <w:lang w:val="en-AU"/>
        </w:rPr>
        <w:t xml:space="preserve"> desire to buy something.</w:t>
      </w:r>
      <w:r w:rsidR="00315055">
        <w:rPr>
          <w:rFonts w:ascii="TimesNewRomanPSMT" w:cs="TimesNewRomanPSMT"/>
          <w:sz w:val="24"/>
          <w:szCs w:val="24"/>
          <w:lang w:val="en-AU"/>
        </w:rPr>
        <w:t xml:space="preserve">  Besides, </w:t>
      </w:r>
      <w:proofErr w:type="spellStart"/>
      <w:r w:rsidR="00315055">
        <w:rPr>
          <w:rFonts w:ascii="TimesNewRomanPSMT" w:cs="TimesNewRomanPSMT"/>
          <w:sz w:val="24"/>
          <w:szCs w:val="24"/>
          <w:lang w:val="en-AU"/>
        </w:rPr>
        <w:t>chatterbot</w:t>
      </w:r>
      <w:proofErr w:type="spellEnd"/>
      <w:r w:rsidR="00315055">
        <w:rPr>
          <w:rFonts w:ascii="TimesNewRomanPSMT" w:cs="TimesNewRomanPSMT"/>
          <w:sz w:val="24"/>
          <w:szCs w:val="24"/>
          <w:lang w:val="en-AU"/>
        </w:rPr>
        <w:t xml:space="preserve"> could improve a response rate as </w:t>
      </w:r>
      <w:proofErr w:type="spellStart"/>
      <w:r w:rsidR="00315055">
        <w:rPr>
          <w:rFonts w:ascii="TimesNewRomanPSMT" w:cs="TimesNewRomanPSMT"/>
          <w:sz w:val="24"/>
          <w:szCs w:val="24"/>
          <w:lang w:val="en-AU"/>
        </w:rPr>
        <w:t>c</w:t>
      </w:r>
      <w:r>
        <w:rPr>
          <w:rFonts w:ascii="TimesNewRomanPSMT" w:cs="TimesNewRomanPSMT"/>
          <w:sz w:val="24"/>
          <w:szCs w:val="24"/>
          <w:lang w:val="en-AU"/>
        </w:rPr>
        <w:t>hatterbot</w:t>
      </w:r>
      <w:proofErr w:type="spellEnd"/>
      <w:r w:rsidRPr="00A86F8C">
        <w:rPr>
          <w:rFonts w:ascii="TimesNewRomanPSMT" w:cs="TimesNewRomanPSMT"/>
          <w:sz w:val="24"/>
          <w:szCs w:val="24"/>
          <w:lang w:val="en-AU"/>
        </w:rPr>
        <w:t xml:space="preserve"> </w:t>
      </w:r>
      <w:r w:rsidR="00315055">
        <w:rPr>
          <w:rFonts w:ascii="TimesNewRomanPSMT" w:cs="TimesNewRomanPSMT"/>
          <w:sz w:val="24"/>
          <w:szCs w:val="24"/>
          <w:lang w:val="en-AU"/>
        </w:rPr>
        <w:t xml:space="preserve">can </w:t>
      </w:r>
      <w:r w:rsidRPr="00A86F8C">
        <w:rPr>
          <w:rFonts w:ascii="TimesNewRomanPSMT" w:cs="TimesNewRomanPSMT"/>
          <w:sz w:val="24"/>
          <w:szCs w:val="24"/>
          <w:lang w:val="en-AU"/>
        </w:rPr>
        <w:t xml:space="preserve">responds to 100% of messages and converts more visitors into </w:t>
      </w:r>
      <w:r w:rsidR="00315055">
        <w:rPr>
          <w:rFonts w:ascii="TimesNewRomanPSMT" w:cs="TimesNewRomanPSMT"/>
          <w:sz w:val="24"/>
          <w:szCs w:val="24"/>
          <w:lang w:val="en-AU"/>
        </w:rPr>
        <w:t xml:space="preserve">potential </w:t>
      </w:r>
      <w:r w:rsidRPr="00A86F8C">
        <w:rPr>
          <w:rFonts w:ascii="TimesNewRomanPSMT" w:cs="TimesNewRomanPSMT"/>
          <w:sz w:val="24"/>
          <w:szCs w:val="24"/>
          <w:lang w:val="en-AU"/>
        </w:rPr>
        <w:t>buyers.</w:t>
      </w:r>
      <w:r w:rsidR="00F43456">
        <w:rPr>
          <w:rFonts w:ascii="TimesNewRomanPSMT" w:cs="TimesNewRomanPSMT"/>
          <w:sz w:val="24"/>
          <w:szCs w:val="24"/>
          <w:lang w:val="en-AU"/>
        </w:rPr>
        <w:t xml:space="preserve">  </w:t>
      </w:r>
      <w:proofErr w:type="spellStart"/>
      <w:r w:rsidR="00F43456">
        <w:rPr>
          <w:rFonts w:ascii="TimesNewRomanPSMT" w:cs="TimesNewRomanPSMT"/>
          <w:sz w:val="24"/>
          <w:szCs w:val="24"/>
          <w:lang w:val="en-AU"/>
        </w:rPr>
        <w:t>Chatterbot</w:t>
      </w:r>
      <w:proofErr w:type="spellEnd"/>
      <w:r w:rsidR="00F43456">
        <w:rPr>
          <w:rFonts w:ascii="TimesNewRomanPSMT" w:cs="TimesNewRomanPSMT"/>
          <w:sz w:val="24"/>
          <w:szCs w:val="24"/>
          <w:lang w:val="en-AU"/>
        </w:rPr>
        <w:t xml:space="preserve"> can also do a great job to automate repetitive tasks as m</w:t>
      </w:r>
      <w:r w:rsidRPr="00A86F8C">
        <w:rPr>
          <w:rFonts w:ascii="TimesNewRomanPSMT" w:cs="TimesNewRomanPSMT"/>
          <w:sz w:val="24"/>
          <w:szCs w:val="24"/>
          <w:lang w:val="en-AU"/>
        </w:rPr>
        <w:t xml:space="preserve">ost customers </w:t>
      </w:r>
      <w:r w:rsidR="00F43456">
        <w:rPr>
          <w:rFonts w:ascii="TimesNewRomanPSMT" w:cs="TimesNewRomanPSMT"/>
          <w:sz w:val="24"/>
          <w:szCs w:val="24"/>
          <w:lang w:val="en-AU"/>
        </w:rPr>
        <w:t>would ask similar questions.  In order not to respond</w:t>
      </w:r>
      <w:r w:rsidRPr="00A86F8C">
        <w:rPr>
          <w:rFonts w:ascii="TimesNewRomanPSMT" w:cs="TimesNewRomanPSMT"/>
          <w:sz w:val="24"/>
          <w:szCs w:val="24"/>
          <w:lang w:val="en-AU"/>
        </w:rPr>
        <w:t xml:space="preserve"> the same answers every time, make a </w:t>
      </w:r>
      <w:proofErr w:type="spellStart"/>
      <w:r>
        <w:rPr>
          <w:rFonts w:ascii="TimesNewRomanPSMT" w:cs="TimesNewRomanPSMT"/>
          <w:sz w:val="24"/>
          <w:szCs w:val="24"/>
          <w:lang w:val="en-AU"/>
        </w:rPr>
        <w:t>chatterbot</w:t>
      </w:r>
      <w:proofErr w:type="spellEnd"/>
      <w:r w:rsidR="00F43456">
        <w:rPr>
          <w:rFonts w:ascii="TimesNewRomanPSMT" w:cs="TimesNewRomanPSMT"/>
          <w:sz w:val="24"/>
          <w:szCs w:val="24"/>
          <w:lang w:val="en-AU"/>
        </w:rPr>
        <w:t xml:space="preserve">.  This will reduces </w:t>
      </w:r>
      <w:r w:rsidRPr="00A86F8C">
        <w:rPr>
          <w:rFonts w:ascii="TimesNewRomanPSMT" w:cs="TimesNewRomanPSMT"/>
          <w:sz w:val="24"/>
          <w:szCs w:val="24"/>
          <w:lang w:val="en-AU"/>
        </w:rPr>
        <w:t>employees</w:t>
      </w:r>
      <w:r w:rsidRPr="00A86F8C">
        <w:rPr>
          <w:rFonts w:ascii="TimesNewRomanPSMT" w:cs="TimesNewRomanPSMT"/>
          <w:sz w:val="24"/>
          <w:szCs w:val="24"/>
          <w:lang w:val="en-AU"/>
        </w:rPr>
        <w:t>’</w:t>
      </w:r>
      <w:r w:rsidRPr="00A86F8C">
        <w:rPr>
          <w:rFonts w:ascii="TimesNewRomanPSMT" w:cs="TimesNewRomanPSMT"/>
          <w:sz w:val="24"/>
          <w:szCs w:val="24"/>
          <w:lang w:val="en-AU"/>
        </w:rPr>
        <w:t xml:space="preserve"> workload</w:t>
      </w:r>
      <w:r w:rsidR="00F43456">
        <w:rPr>
          <w:rFonts w:ascii="TimesNewRomanPSMT" w:cs="TimesNewRomanPSMT"/>
          <w:sz w:val="24"/>
          <w:szCs w:val="24"/>
          <w:lang w:val="en-AU"/>
        </w:rPr>
        <w:t xml:space="preserve"> and raise their morale</w:t>
      </w:r>
      <w:r w:rsidRPr="00A86F8C">
        <w:rPr>
          <w:rFonts w:ascii="TimesNewRomanPSMT" w:cs="TimesNewRomanPSMT"/>
          <w:sz w:val="24"/>
          <w:szCs w:val="24"/>
          <w:lang w:val="en-AU"/>
        </w:rPr>
        <w:t>.</w:t>
      </w:r>
    </w:p>
    <w:p w:rsidR="00A86F8C" w:rsidRDefault="00A86F8C" w:rsidP="00C611CF">
      <w:pPr>
        <w:autoSpaceDE w:val="0"/>
        <w:autoSpaceDN w:val="0"/>
        <w:adjustRightInd w:val="0"/>
        <w:rPr>
          <w:rFonts w:ascii="TimesNewRomanPSMT" w:cs="TimesNewRomanPSMT"/>
          <w:sz w:val="24"/>
          <w:szCs w:val="24"/>
          <w:lang w:val="en-AU"/>
        </w:rPr>
      </w:pPr>
    </w:p>
    <w:p w:rsidR="006B1C68" w:rsidRDefault="00C611CF" w:rsidP="00C611CF">
      <w:pPr>
        <w:autoSpaceDE w:val="0"/>
        <w:autoSpaceDN w:val="0"/>
        <w:adjustRightInd w:val="0"/>
        <w:rPr>
          <w:rFonts w:ascii="TimesNewRomanPSMT" w:cs="TimesNewRomanPSMT"/>
          <w:sz w:val="24"/>
          <w:szCs w:val="24"/>
          <w:lang w:val="en-AU"/>
        </w:rPr>
      </w:pPr>
      <w:r w:rsidRPr="00C611CF">
        <w:rPr>
          <w:rFonts w:ascii="TimesNewRomanPSMT" w:cs="TimesNewRomanPSMT"/>
          <w:sz w:val="24"/>
          <w:szCs w:val="24"/>
          <w:lang w:val="en-AU"/>
        </w:rPr>
        <w:t>Natural Langua</w:t>
      </w:r>
      <w:r>
        <w:rPr>
          <w:rFonts w:ascii="TimesNewRomanPSMT" w:cs="TimesNewRomanPSMT"/>
          <w:sz w:val="24"/>
          <w:szCs w:val="24"/>
          <w:lang w:val="en-AU"/>
        </w:rPr>
        <w:t>ge Processing, usually abbreviated</w:t>
      </w:r>
      <w:r w:rsidRPr="00C611CF">
        <w:rPr>
          <w:rFonts w:ascii="TimesNewRomanPSMT" w:cs="TimesNewRomanPSMT"/>
          <w:sz w:val="24"/>
          <w:szCs w:val="24"/>
          <w:lang w:val="en-AU"/>
        </w:rPr>
        <w:t xml:space="preserve"> as NLP, is a branch of artificial intelligence that deals with the interaction between computers and humans using the natural language.</w:t>
      </w:r>
      <w:r w:rsidR="00BB69E2">
        <w:rPr>
          <w:rFonts w:ascii="TimesNewRomanPSMT" w:cs="TimesNewRomanPSMT"/>
          <w:sz w:val="24"/>
          <w:szCs w:val="24"/>
          <w:lang w:val="en-AU"/>
        </w:rPr>
        <w:t xml:space="preserve">  </w:t>
      </w:r>
      <w:r w:rsidRPr="00C611CF">
        <w:rPr>
          <w:rFonts w:ascii="TimesNewRomanPSMT" w:cs="TimesNewRomanPSMT"/>
          <w:sz w:val="24"/>
          <w:szCs w:val="24"/>
          <w:lang w:val="en-AU"/>
        </w:rPr>
        <w:t>The ultimate objecti</w:t>
      </w:r>
      <w:r>
        <w:rPr>
          <w:rFonts w:ascii="TimesNewRomanPSMT" w:cs="TimesNewRomanPSMT"/>
          <w:sz w:val="24"/>
          <w:szCs w:val="24"/>
          <w:lang w:val="en-AU"/>
        </w:rPr>
        <w:t xml:space="preserve">ve of NLP is to read, </w:t>
      </w:r>
      <w:r w:rsidRPr="00C611CF">
        <w:rPr>
          <w:rFonts w:ascii="TimesNewRomanPSMT" w:cs="TimesNewRomanPSMT"/>
          <w:sz w:val="24"/>
          <w:szCs w:val="24"/>
          <w:lang w:val="en-AU"/>
        </w:rPr>
        <w:t xml:space="preserve">understand, and make sense of the human languages in a manner that is </w:t>
      </w:r>
      <w:proofErr w:type="spellStart"/>
      <w:r w:rsidRPr="00C611CF">
        <w:rPr>
          <w:rFonts w:ascii="TimesNewRomanPSMT" w:cs="TimesNewRomanPSMT"/>
          <w:sz w:val="24"/>
          <w:szCs w:val="24"/>
          <w:lang w:val="en-AU"/>
        </w:rPr>
        <w:t>valuable.Most</w:t>
      </w:r>
      <w:proofErr w:type="spellEnd"/>
      <w:r w:rsidRPr="00C611CF">
        <w:rPr>
          <w:rFonts w:ascii="TimesNewRomanPSMT" w:cs="TimesNewRomanPSMT"/>
          <w:sz w:val="24"/>
          <w:szCs w:val="24"/>
          <w:lang w:val="en-AU"/>
        </w:rPr>
        <w:t xml:space="preserve"> </w:t>
      </w:r>
      <w:r>
        <w:rPr>
          <w:rFonts w:ascii="TimesNewRomanPSMT" w:cs="TimesNewRomanPSMT"/>
          <w:sz w:val="24"/>
          <w:szCs w:val="24"/>
          <w:lang w:val="en-AU"/>
        </w:rPr>
        <w:t xml:space="preserve">of the </w:t>
      </w:r>
      <w:r w:rsidRPr="00C611CF">
        <w:rPr>
          <w:rFonts w:ascii="TimesNewRomanPSMT" w:cs="TimesNewRomanPSMT"/>
          <w:sz w:val="24"/>
          <w:szCs w:val="24"/>
          <w:lang w:val="en-AU"/>
        </w:rPr>
        <w:t>NLP techniques rely on machine learning to derive meaning from human languages.</w:t>
      </w:r>
    </w:p>
    <w:p w:rsidR="006B1C68" w:rsidRDefault="006B1C68" w:rsidP="00DE6F5A">
      <w:pPr>
        <w:autoSpaceDE w:val="0"/>
        <w:autoSpaceDN w:val="0"/>
        <w:adjustRightInd w:val="0"/>
        <w:rPr>
          <w:rFonts w:ascii="TimesNewRomanPSMT" w:cs="TimesNewRomanPSMT"/>
          <w:sz w:val="24"/>
          <w:szCs w:val="24"/>
          <w:lang w:val="en-AU"/>
        </w:rPr>
      </w:pPr>
    </w:p>
    <w:p w:rsidR="004722B5" w:rsidRDefault="004722B5" w:rsidP="004722B5">
      <w:pPr>
        <w:autoSpaceDE w:val="0"/>
        <w:autoSpaceDN w:val="0"/>
        <w:adjustRightInd w:val="0"/>
        <w:rPr>
          <w:rFonts w:ascii="TimesNewRomanPSMT" w:cs="TimesNewRomanPSMT"/>
          <w:sz w:val="24"/>
          <w:szCs w:val="24"/>
          <w:lang w:val="en-AU"/>
        </w:rPr>
      </w:pPr>
      <w:r w:rsidRPr="004722B5">
        <w:rPr>
          <w:rFonts w:ascii="TimesNewRomanPSMT" w:cs="TimesNewRomanPSMT"/>
          <w:sz w:val="24"/>
          <w:szCs w:val="24"/>
          <w:lang w:val="en-AU"/>
        </w:rPr>
        <w:t>Natural L</w:t>
      </w:r>
      <w:r w:rsidR="00CF6FC9">
        <w:rPr>
          <w:rFonts w:ascii="TimesNewRomanPSMT" w:cs="TimesNewRomanPSMT"/>
          <w:sz w:val="24"/>
          <w:szCs w:val="24"/>
          <w:lang w:val="en-AU"/>
        </w:rPr>
        <w:t>anguage processing is</w:t>
      </w:r>
      <w:r w:rsidRPr="004722B5">
        <w:rPr>
          <w:rFonts w:ascii="TimesNewRomanPSMT" w:cs="TimesNewRomanPSMT"/>
          <w:sz w:val="24"/>
          <w:szCs w:val="24"/>
          <w:lang w:val="en-AU"/>
        </w:rPr>
        <w:t xml:space="preserve"> a difficult problem in computer science. It</w:t>
      </w:r>
      <w:r w:rsidRPr="004722B5">
        <w:rPr>
          <w:rFonts w:ascii="TimesNewRomanPSMT" w:cs="TimesNewRomanPSMT"/>
          <w:sz w:val="24"/>
          <w:szCs w:val="24"/>
          <w:lang w:val="en-AU"/>
        </w:rPr>
        <w:t>’</w:t>
      </w:r>
      <w:r w:rsidRPr="004722B5">
        <w:rPr>
          <w:rFonts w:ascii="TimesNewRomanPSMT" w:cs="TimesNewRomanPSMT"/>
          <w:sz w:val="24"/>
          <w:szCs w:val="24"/>
          <w:lang w:val="en-AU"/>
        </w:rPr>
        <w:t>s the nature of the human language that makes NLP difficult.</w:t>
      </w:r>
      <w:r w:rsidR="00862CED">
        <w:rPr>
          <w:rFonts w:ascii="TimesNewRomanPSMT" w:cs="TimesNewRomanPSMT"/>
          <w:sz w:val="24"/>
          <w:szCs w:val="24"/>
          <w:lang w:val="en-AU"/>
        </w:rPr>
        <w:t xml:space="preserve"> </w:t>
      </w:r>
      <w:r w:rsidR="004A1CDA">
        <w:rPr>
          <w:rFonts w:ascii="TimesNewRomanPSMT" w:cs="TimesNewRomanPSMT"/>
          <w:sz w:val="24"/>
          <w:szCs w:val="24"/>
          <w:lang w:val="en-AU"/>
        </w:rPr>
        <w:t xml:space="preserve"> </w:t>
      </w:r>
      <w:r w:rsidRPr="004722B5">
        <w:rPr>
          <w:rFonts w:ascii="TimesNewRomanPSMT" w:cs="TimesNewRomanPSMT"/>
          <w:sz w:val="24"/>
          <w:szCs w:val="24"/>
          <w:lang w:val="en-AU"/>
        </w:rPr>
        <w:t xml:space="preserve">The rules </w:t>
      </w:r>
      <w:r w:rsidR="00CF6FC9">
        <w:rPr>
          <w:rFonts w:ascii="TimesNewRomanPSMT" w:cs="TimesNewRomanPSMT"/>
          <w:sz w:val="24"/>
          <w:szCs w:val="24"/>
          <w:lang w:val="en-AU"/>
        </w:rPr>
        <w:t xml:space="preserve">of </w:t>
      </w:r>
      <w:r w:rsidRPr="004722B5">
        <w:rPr>
          <w:rFonts w:ascii="TimesNewRomanPSMT" w:cs="TimesNewRomanPSMT"/>
          <w:sz w:val="24"/>
          <w:szCs w:val="24"/>
          <w:lang w:val="en-AU"/>
        </w:rPr>
        <w:t>passing of information usin</w:t>
      </w:r>
      <w:r w:rsidR="00CF6FC9">
        <w:rPr>
          <w:rFonts w:ascii="TimesNewRomanPSMT" w:cs="TimesNewRomanPSMT"/>
          <w:sz w:val="24"/>
          <w:szCs w:val="24"/>
          <w:lang w:val="en-AU"/>
        </w:rPr>
        <w:t>g natural languages are difficult</w:t>
      </w:r>
      <w:r w:rsidRPr="004722B5">
        <w:rPr>
          <w:rFonts w:ascii="TimesNewRomanPSMT" w:cs="TimesNewRomanPSMT"/>
          <w:sz w:val="24"/>
          <w:szCs w:val="24"/>
          <w:lang w:val="en-AU"/>
        </w:rPr>
        <w:t xml:space="preserve"> for computers to </w:t>
      </w:r>
      <w:proofErr w:type="spellStart"/>
      <w:r w:rsidRPr="004722B5">
        <w:rPr>
          <w:rFonts w:ascii="TimesNewRomanPSMT" w:cs="TimesNewRomanPSMT"/>
          <w:sz w:val="24"/>
          <w:szCs w:val="24"/>
          <w:lang w:val="en-AU"/>
        </w:rPr>
        <w:t>understand.Some</w:t>
      </w:r>
      <w:proofErr w:type="spellEnd"/>
      <w:r w:rsidRPr="004722B5">
        <w:rPr>
          <w:rFonts w:ascii="TimesNewRomanPSMT" w:cs="TimesNewRomanPSMT"/>
          <w:sz w:val="24"/>
          <w:szCs w:val="24"/>
          <w:lang w:val="en-AU"/>
        </w:rPr>
        <w:t xml:space="preserve"> of</w:t>
      </w:r>
      <w:r w:rsidR="00CF6FC9">
        <w:rPr>
          <w:rFonts w:ascii="TimesNewRomanPSMT" w:cs="TimesNewRomanPSMT"/>
          <w:sz w:val="24"/>
          <w:szCs w:val="24"/>
          <w:lang w:val="en-AU"/>
        </w:rPr>
        <w:t xml:space="preserve"> these rules </w:t>
      </w:r>
      <w:r w:rsidR="00EE5DBB">
        <w:rPr>
          <w:rFonts w:ascii="TimesNewRomanPSMT" w:cs="TimesNewRomanPSMT"/>
          <w:sz w:val="24"/>
          <w:szCs w:val="24"/>
          <w:lang w:val="en-AU"/>
        </w:rPr>
        <w:t>are</w:t>
      </w:r>
      <w:r w:rsidR="00CF6FC9">
        <w:rPr>
          <w:rFonts w:ascii="TimesNewRomanPSMT" w:cs="TimesNewRomanPSMT"/>
          <w:sz w:val="24"/>
          <w:szCs w:val="24"/>
          <w:lang w:val="en-AU"/>
        </w:rPr>
        <w:t xml:space="preserve"> high-level</w:t>
      </w:r>
      <w:r w:rsidRPr="004722B5">
        <w:rPr>
          <w:rFonts w:ascii="TimesNewRomanPSMT" w:cs="TimesNewRomanPSMT"/>
          <w:sz w:val="24"/>
          <w:szCs w:val="24"/>
          <w:lang w:val="en-AU"/>
        </w:rPr>
        <w:t xml:space="preserve"> and abstract; for example, when someone uses a sarcastic remark to pass information</w:t>
      </w:r>
      <w:r w:rsidR="000929DC">
        <w:rPr>
          <w:rFonts w:ascii="TimesNewRomanPSMT" w:cs="TimesNewRomanPSMT"/>
          <w:sz w:val="24"/>
          <w:szCs w:val="24"/>
          <w:lang w:val="en-AU"/>
        </w:rPr>
        <w:t xml:space="preserve"> or use </w:t>
      </w:r>
      <w:proofErr w:type="gramStart"/>
      <w:r w:rsidR="000929DC">
        <w:rPr>
          <w:rFonts w:ascii="TimesNewRomanPSMT" w:cs="TimesNewRomanPSMT"/>
          <w:sz w:val="24"/>
          <w:szCs w:val="24"/>
          <w:lang w:val="en-AU"/>
        </w:rPr>
        <w:t>a slang</w:t>
      </w:r>
      <w:proofErr w:type="gramEnd"/>
      <w:r w:rsidR="000929DC">
        <w:rPr>
          <w:rFonts w:ascii="TimesNewRomanPSMT" w:cs="TimesNewRomanPSMT"/>
          <w:sz w:val="24"/>
          <w:szCs w:val="24"/>
          <w:lang w:val="en-AU"/>
        </w:rPr>
        <w:t xml:space="preserve"> during discussions</w:t>
      </w:r>
      <w:r w:rsidRPr="004722B5">
        <w:rPr>
          <w:rFonts w:ascii="TimesNewRomanPSMT" w:cs="TimesNewRomanPSMT"/>
          <w:sz w:val="24"/>
          <w:szCs w:val="24"/>
          <w:lang w:val="en-AU"/>
        </w:rPr>
        <w:t>.</w:t>
      </w:r>
      <w:r w:rsidR="004A1CDA">
        <w:rPr>
          <w:rFonts w:ascii="TimesNewRomanPSMT" w:cs="TimesNewRomanPSMT"/>
          <w:sz w:val="24"/>
          <w:szCs w:val="24"/>
          <w:lang w:val="en-AU"/>
        </w:rPr>
        <w:t xml:space="preserve">  </w:t>
      </w:r>
      <w:r w:rsidRPr="004722B5">
        <w:rPr>
          <w:rFonts w:ascii="TimesNewRomanPSMT" w:cs="TimesNewRomanPSMT"/>
          <w:sz w:val="24"/>
          <w:szCs w:val="24"/>
          <w:lang w:val="en-AU"/>
        </w:rPr>
        <w:t xml:space="preserve">On the other hand, some of these rules </w:t>
      </w:r>
      <w:r w:rsidR="00EE5DBB">
        <w:rPr>
          <w:rFonts w:ascii="TimesNewRomanPSMT" w:cs="TimesNewRomanPSMT"/>
          <w:sz w:val="24"/>
          <w:szCs w:val="24"/>
          <w:lang w:val="en-AU"/>
        </w:rPr>
        <w:t>are</w:t>
      </w:r>
      <w:r w:rsidRPr="004722B5">
        <w:rPr>
          <w:rFonts w:ascii="TimesNewRomanPSMT" w:cs="TimesNewRomanPSMT"/>
          <w:sz w:val="24"/>
          <w:szCs w:val="24"/>
          <w:lang w:val="en-AU"/>
        </w:rPr>
        <w:t xml:space="preserve"> low-levelled; for example, using the character </w:t>
      </w:r>
      <w:r w:rsidRPr="004722B5">
        <w:rPr>
          <w:rFonts w:ascii="TimesNewRomanPSMT" w:cs="TimesNewRomanPSMT"/>
          <w:sz w:val="24"/>
          <w:szCs w:val="24"/>
          <w:lang w:val="en-AU"/>
        </w:rPr>
        <w:t>“</w:t>
      </w:r>
      <w:r w:rsidRPr="004722B5">
        <w:rPr>
          <w:rFonts w:ascii="TimesNewRomanPSMT" w:cs="TimesNewRomanPSMT"/>
          <w:sz w:val="24"/>
          <w:szCs w:val="24"/>
          <w:lang w:val="en-AU"/>
        </w:rPr>
        <w:t>s</w:t>
      </w:r>
      <w:r w:rsidRPr="004722B5">
        <w:rPr>
          <w:rFonts w:ascii="TimesNewRomanPSMT" w:cs="TimesNewRomanPSMT"/>
          <w:sz w:val="24"/>
          <w:szCs w:val="24"/>
          <w:lang w:val="en-AU"/>
        </w:rPr>
        <w:t>”</w:t>
      </w:r>
      <w:r w:rsidRPr="004722B5">
        <w:rPr>
          <w:rFonts w:ascii="TimesNewRomanPSMT" w:cs="TimesNewRomanPSMT"/>
          <w:sz w:val="24"/>
          <w:szCs w:val="24"/>
          <w:lang w:val="en-AU"/>
        </w:rPr>
        <w:t xml:space="preserve"> to signify the plurality of </w:t>
      </w:r>
      <w:proofErr w:type="spellStart"/>
      <w:r w:rsidRPr="004722B5">
        <w:rPr>
          <w:rFonts w:ascii="TimesNewRomanPSMT" w:cs="TimesNewRomanPSMT"/>
          <w:sz w:val="24"/>
          <w:szCs w:val="24"/>
          <w:lang w:val="en-AU"/>
        </w:rPr>
        <w:t>items.Com</w:t>
      </w:r>
      <w:r w:rsidR="00EE5DBB">
        <w:rPr>
          <w:rFonts w:ascii="TimesNewRomanPSMT" w:cs="TimesNewRomanPSMT"/>
          <w:sz w:val="24"/>
          <w:szCs w:val="24"/>
          <w:lang w:val="en-AU"/>
        </w:rPr>
        <w:t>pletely</w:t>
      </w:r>
      <w:proofErr w:type="spellEnd"/>
      <w:r w:rsidRPr="004722B5">
        <w:rPr>
          <w:rFonts w:ascii="TimesNewRomanPSMT" w:cs="TimesNewRomanPSMT"/>
          <w:sz w:val="24"/>
          <w:szCs w:val="24"/>
          <w:lang w:val="en-AU"/>
        </w:rPr>
        <w:t xml:space="preserve"> understanding the human language requires understanding bot</w:t>
      </w:r>
      <w:r w:rsidR="00EE5DBB">
        <w:rPr>
          <w:rFonts w:ascii="TimesNewRomanPSMT" w:cs="TimesNewRomanPSMT"/>
          <w:sz w:val="24"/>
          <w:szCs w:val="24"/>
          <w:lang w:val="en-AU"/>
        </w:rPr>
        <w:t xml:space="preserve">h the words and how the underlying intention </w:t>
      </w:r>
      <w:r w:rsidR="00EE5DBB" w:rsidRPr="004722B5">
        <w:rPr>
          <w:rFonts w:ascii="TimesNewRomanPSMT" w:cs="TimesNewRomanPSMT"/>
          <w:sz w:val="24"/>
          <w:szCs w:val="24"/>
          <w:lang w:val="en-AU"/>
        </w:rPr>
        <w:t>are</w:t>
      </w:r>
      <w:r w:rsidRPr="004722B5">
        <w:rPr>
          <w:rFonts w:ascii="TimesNewRomanPSMT" w:cs="TimesNewRomanPSMT"/>
          <w:sz w:val="24"/>
          <w:szCs w:val="24"/>
          <w:lang w:val="en-AU"/>
        </w:rPr>
        <w:t xml:space="preserve"> connected to deliver the intended message.</w:t>
      </w:r>
      <w:r w:rsidR="004A1CDA">
        <w:rPr>
          <w:rFonts w:ascii="TimesNewRomanPSMT" w:cs="TimesNewRomanPSMT"/>
          <w:sz w:val="24"/>
          <w:szCs w:val="24"/>
          <w:lang w:val="en-AU"/>
        </w:rPr>
        <w:t xml:space="preserve">  </w:t>
      </w:r>
      <w:r w:rsidRPr="004722B5">
        <w:rPr>
          <w:rFonts w:ascii="TimesNewRomanPSMT" w:cs="TimesNewRomanPSMT"/>
          <w:sz w:val="24"/>
          <w:szCs w:val="24"/>
          <w:lang w:val="en-AU"/>
        </w:rPr>
        <w:t xml:space="preserve">While humans can easily master a language, </w:t>
      </w:r>
      <w:r w:rsidR="00EE5DBB">
        <w:rPr>
          <w:rFonts w:ascii="TimesNewRomanPSMT" w:cs="TimesNewRomanPSMT"/>
          <w:sz w:val="24"/>
          <w:szCs w:val="24"/>
          <w:lang w:val="en-AU"/>
        </w:rPr>
        <w:t xml:space="preserve">distinguish </w:t>
      </w:r>
      <w:bookmarkStart w:id="0" w:name="_GoBack"/>
      <w:bookmarkEnd w:id="0"/>
      <w:r w:rsidRPr="004722B5">
        <w:rPr>
          <w:rFonts w:ascii="TimesNewRomanPSMT" w:cs="TimesNewRomanPSMT"/>
          <w:sz w:val="24"/>
          <w:szCs w:val="24"/>
          <w:lang w:val="en-AU"/>
        </w:rPr>
        <w:t xml:space="preserve">the ambiguity </w:t>
      </w:r>
      <w:r w:rsidRPr="004722B5">
        <w:rPr>
          <w:rFonts w:ascii="TimesNewRomanPSMT" w:cs="TimesNewRomanPSMT"/>
          <w:sz w:val="24"/>
          <w:szCs w:val="24"/>
          <w:lang w:val="en-AU"/>
        </w:rPr>
        <w:lastRenderedPageBreak/>
        <w:t>and imprecise characteristics of the natural languages are what make NLP difficult for machines to implement.</w:t>
      </w:r>
    </w:p>
    <w:p w:rsidR="004722B5" w:rsidRDefault="004722B5" w:rsidP="00DE6F5A">
      <w:pPr>
        <w:autoSpaceDE w:val="0"/>
        <w:autoSpaceDN w:val="0"/>
        <w:adjustRightInd w:val="0"/>
        <w:rPr>
          <w:rFonts w:ascii="TimesNewRomanPSMT" w:cs="TimesNewRomanPSMT"/>
          <w:sz w:val="24"/>
          <w:szCs w:val="24"/>
          <w:lang w:val="en-AU"/>
        </w:rPr>
      </w:pPr>
    </w:p>
    <w:p w:rsidR="00702C83" w:rsidRPr="00A24B3B" w:rsidRDefault="00CE671B" w:rsidP="00DE6F5A">
      <w:pPr>
        <w:autoSpaceDE w:val="0"/>
        <w:autoSpaceDN w:val="0"/>
        <w:adjustRightInd w:val="0"/>
        <w:rPr>
          <w:rFonts w:ascii="TimesNewRomanPSMT" w:cs="TimesNewRomanPSMT"/>
          <w:sz w:val="24"/>
          <w:szCs w:val="24"/>
          <w:lang w:val="en-AU"/>
        </w:rPr>
      </w:pPr>
      <w:r w:rsidRPr="00A24B3B">
        <w:rPr>
          <w:rFonts w:ascii="TimesNewRomanPSMT" w:cs="TimesNewRomanPSMT"/>
          <w:sz w:val="24"/>
          <w:szCs w:val="24"/>
          <w:lang w:val="en-AU"/>
        </w:rPr>
        <w:t xml:space="preserve">It can </w:t>
      </w:r>
      <w:r w:rsidR="004344FB" w:rsidRPr="00A24B3B">
        <w:rPr>
          <w:rFonts w:ascii="TimesNewRomanPSMT" w:cs="TimesNewRomanPSMT"/>
          <w:sz w:val="24"/>
          <w:szCs w:val="24"/>
          <w:lang w:val="en-AU"/>
        </w:rPr>
        <w:t>be used as</w:t>
      </w:r>
      <w:r w:rsidRPr="00A24B3B">
        <w:rPr>
          <w:rFonts w:ascii="TimesNewRomanPSMT" w:cs="TimesNewRomanPSMT"/>
          <w:sz w:val="24"/>
          <w:szCs w:val="24"/>
          <w:lang w:val="en-AU"/>
        </w:rPr>
        <w:t xml:space="preserve"> personal assistant like </w:t>
      </w:r>
      <w:proofErr w:type="spellStart"/>
      <w:r w:rsidRPr="00A24B3B">
        <w:rPr>
          <w:rFonts w:ascii="TimesNewRomanPSMT" w:cs="TimesNewRomanPSMT"/>
          <w:sz w:val="24"/>
          <w:szCs w:val="24"/>
          <w:lang w:val="en-AU"/>
        </w:rPr>
        <w:t>Siri</w:t>
      </w:r>
      <w:proofErr w:type="spellEnd"/>
      <w:r w:rsidRPr="00A24B3B">
        <w:rPr>
          <w:rFonts w:ascii="TimesNewRomanPSMT" w:cs="TimesNewRomanPSMT"/>
          <w:sz w:val="24"/>
          <w:szCs w:val="24"/>
          <w:lang w:val="en-AU"/>
        </w:rPr>
        <w:t xml:space="preserve"> and Amazon </w:t>
      </w:r>
      <w:proofErr w:type="spellStart"/>
      <w:r w:rsidRPr="00A24B3B">
        <w:rPr>
          <w:rFonts w:ascii="TimesNewRomanPSMT" w:cs="TimesNewRomanPSMT"/>
          <w:sz w:val="24"/>
          <w:szCs w:val="24"/>
          <w:lang w:val="en-AU"/>
        </w:rPr>
        <w:t>Alexa</w:t>
      </w:r>
      <w:proofErr w:type="spellEnd"/>
      <w:r w:rsidRPr="00A24B3B">
        <w:rPr>
          <w:rFonts w:ascii="TimesNewRomanPSMT" w:cs="TimesNewRomanPSMT"/>
          <w:sz w:val="24"/>
          <w:szCs w:val="24"/>
          <w:lang w:val="en-AU"/>
        </w:rPr>
        <w:t xml:space="preserve"> to answer non-complicated questions based on data base.</w:t>
      </w:r>
      <w:r w:rsidR="0018541D" w:rsidRPr="00A24B3B">
        <w:rPr>
          <w:rFonts w:ascii="TimesNewRomanPSMT" w:cs="TimesNewRomanPSMT"/>
          <w:sz w:val="24"/>
          <w:szCs w:val="24"/>
          <w:lang w:val="en-AU"/>
        </w:rPr>
        <w:t xml:space="preserve"> Furthermore, it can identify and correct grammar and spelling mistakes. NLP </w:t>
      </w:r>
      <w:r w:rsidR="00C40D08" w:rsidRPr="00A24B3B">
        <w:rPr>
          <w:rFonts w:ascii="TimesNewRomanPSMT" w:cs="TimesNewRomanPSMT"/>
          <w:sz w:val="24"/>
          <w:szCs w:val="24"/>
          <w:lang w:val="en-AU"/>
        </w:rPr>
        <w:t xml:space="preserve">also </w:t>
      </w:r>
      <w:r w:rsidR="0018541D" w:rsidRPr="00A24B3B">
        <w:rPr>
          <w:rFonts w:ascii="TimesNewRomanPSMT" w:cs="TimesNewRomanPSMT"/>
          <w:sz w:val="24"/>
          <w:szCs w:val="24"/>
          <w:lang w:val="en-AU"/>
        </w:rPr>
        <w:t>perform ma</w:t>
      </w:r>
      <w:r w:rsidR="00C40D08" w:rsidRPr="00A24B3B">
        <w:rPr>
          <w:rFonts w:ascii="TimesNewRomanPSMT" w:cs="TimesNewRomanPSMT"/>
          <w:sz w:val="24"/>
          <w:szCs w:val="24"/>
          <w:lang w:val="en-AU"/>
        </w:rPr>
        <w:t>chine translation by translate a natural</w:t>
      </w:r>
      <w:r w:rsidR="0018541D" w:rsidRPr="00A24B3B">
        <w:rPr>
          <w:rFonts w:ascii="TimesNewRomanPSMT" w:cs="TimesNewRomanPSMT"/>
          <w:sz w:val="24"/>
          <w:szCs w:val="24"/>
          <w:lang w:val="en-AU"/>
        </w:rPr>
        <w:t xml:space="preserve"> language</w:t>
      </w:r>
      <w:ins w:id="1" w:author="ASUS" w:date="2019-09-07T15:15:00Z">
        <w:r w:rsidR="00D052EC">
          <w:rPr>
            <w:rFonts w:ascii="TimesNewRomanPSMT" w:cs="TimesNewRomanPSMT"/>
            <w:sz w:val="24"/>
            <w:szCs w:val="24"/>
            <w:lang w:val="en-AU"/>
          </w:rPr>
          <w:t xml:space="preserve"> </w:t>
        </w:r>
      </w:ins>
      <w:r w:rsidR="00C40D08" w:rsidRPr="00A24B3B">
        <w:rPr>
          <w:rFonts w:ascii="TimesNewRomanPSMT" w:cs="TimesNewRomanPSMT"/>
          <w:sz w:val="24"/>
          <w:szCs w:val="24"/>
          <w:lang w:val="en-AU"/>
        </w:rPr>
        <w:t xml:space="preserve">to another. Simple sentiment analysis is achievable, and advanced NLP may understand </w:t>
      </w:r>
      <w:r w:rsidR="004344FB" w:rsidRPr="00A24B3B">
        <w:rPr>
          <w:rFonts w:ascii="TimesNewRomanPSMT" w:cs="TimesNewRomanPSMT"/>
          <w:sz w:val="24"/>
          <w:szCs w:val="24"/>
          <w:lang w:val="en-AU"/>
        </w:rPr>
        <w:t>or predict speaker</w:t>
      </w:r>
      <w:r w:rsidR="004344FB" w:rsidRPr="00A24B3B">
        <w:rPr>
          <w:rFonts w:ascii="TimesNewRomanPSMT" w:cs="TimesNewRomanPSMT"/>
          <w:sz w:val="24"/>
          <w:szCs w:val="24"/>
          <w:lang w:val="en-AU"/>
        </w:rPr>
        <w:t>’</w:t>
      </w:r>
      <w:r w:rsidR="004344FB" w:rsidRPr="00A24B3B">
        <w:rPr>
          <w:rFonts w:ascii="TimesNewRomanPSMT" w:cs="TimesNewRomanPSMT"/>
          <w:sz w:val="24"/>
          <w:szCs w:val="24"/>
          <w:lang w:val="en-AU"/>
        </w:rPr>
        <w:t>s</w:t>
      </w:r>
      <w:r w:rsidR="00C40D08" w:rsidRPr="00A24B3B">
        <w:rPr>
          <w:rFonts w:ascii="TimesNewRomanPSMT" w:cs="TimesNewRomanPSMT"/>
          <w:sz w:val="24"/>
          <w:szCs w:val="24"/>
          <w:lang w:val="en-AU"/>
        </w:rPr>
        <w:t xml:space="preserve"> intention.</w:t>
      </w:r>
      <w:r w:rsidR="004344FB" w:rsidRPr="00A24B3B">
        <w:rPr>
          <w:rFonts w:ascii="TimesNewRomanPSMT" w:cs="TimesNewRomanPSMT"/>
          <w:sz w:val="24"/>
          <w:szCs w:val="24"/>
          <w:lang w:val="en-AU"/>
        </w:rPr>
        <w:t xml:space="preserve"> A successful </w:t>
      </w:r>
      <w:proofErr w:type="spellStart"/>
      <w:r w:rsidR="004344FB" w:rsidRPr="00A24B3B">
        <w:rPr>
          <w:rFonts w:ascii="TimesNewRomanPSMT" w:cs="TimesNewRomanPSMT"/>
          <w:sz w:val="24"/>
          <w:szCs w:val="24"/>
          <w:lang w:val="en-AU"/>
        </w:rPr>
        <w:t>chatterbot</w:t>
      </w:r>
      <w:proofErr w:type="spellEnd"/>
      <w:r w:rsidR="004344FB" w:rsidRPr="00A24B3B">
        <w:rPr>
          <w:rFonts w:ascii="TimesNewRomanPSMT" w:cs="TimesNewRomanPSMT"/>
          <w:sz w:val="24"/>
          <w:szCs w:val="24"/>
          <w:lang w:val="en-AU"/>
        </w:rPr>
        <w:t xml:space="preserve"> is thanks to NLP. </w:t>
      </w:r>
      <w:proofErr w:type="spellStart"/>
      <w:r w:rsidR="00702C83" w:rsidRPr="00A24B3B">
        <w:rPr>
          <w:rFonts w:ascii="TimesNewRomanPSMT" w:cs="TimesNewRomanPSMT"/>
          <w:sz w:val="24"/>
          <w:szCs w:val="24"/>
          <w:lang w:val="en-AU"/>
        </w:rPr>
        <w:t>Chatterbot</w:t>
      </w:r>
      <w:proofErr w:type="spellEnd"/>
      <w:r w:rsidR="00702C83" w:rsidRPr="00A24B3B">
        <w:rPr>
          <w:rFonts w:ascii="TimesNewRomanPSMT" w:cs="TimesNewRomanPSMT"/>
          <w:sz w:val="24"/>
          <w:szCs w:val="24"/>
          <w:lang w:val="en-AU"/>
        </w:rPr>
        <w:t xml:space="preserve"> w</w:t>
      </w:r>
      <w:r w:rsidR="004344FB" w:rsidRPr="00A24B3B">
        <w:rPr>
          <w:rFonts w:ascii="TimesNewRomanPSMT" w:cs="TimesNewRomanPSMT"/>
          <w:sz w:val="24"/>
          <w:szCs w:val="24"/>
          <w:lang w:val="en-AU"/>
        </w:rPr>
        <w:t xml:space="preserve">ithout NLP, </w:t>
      </w:r>
      <w:r w:rsidR="004344FB" w:rsidRPr="00A24B3B">
        <w:rPr>
          <w:rFonts w:ascii="TimesNewRomanPSMT" w:cs="TimesNewRomanPSMT"/>
          <w:sz w:val="24"/>
          <w:szCs w:val="24"/>
          <w:lang w:val="en-AU"/>
        </w:rPr>
        <w:t>‘</w:t>
      </w:r>
      <w:r w:rsidR="004344FB" w:rsidRPr="00A24B3B">
        <w:rPr>
          <w:rFonts w:ascii="TimesNewRomanPSMT" w:cs="TimesNewRomanPSMT"/>
          <w:sz w:val="24"/>
          <w:szCs w:val="24"/>
          <w:lang w:val="en-AU"/>
        </w:rPr>
        <w:t xml:space="preserve">Good </w:t>
      </w:r>
      <w:proofErr w:type="spellStart"/>
      <w:r w:rsidR="004344FB" w:rsidRPr="00A24B3B">
        <w:rPr>
          <w:rFonts w:ascii="TimesNewRomanPSMT" w:cs="TimesNewRomanPSMT"/>
          <w:sz w:val="24"/>
          <w:szCs w:val="24"/>
          <w:lang w:val="en-AU"/>
        </w:rPr>
        <w:t>morning</w:t>
      </w:r>
      <w:r w:rsidR="004344FB" w:rsidRPr="00A24B3B">
        <w:rPr>
          <w:rFonts w:ascii="TimesNewRomanPSMT" w:cs="TimesNewRomanPSMT"/>
          <w:sz w:val="24"/>
          <w:szCs w:val="24"/>
          <w:lang w:val="en-AU"/>
        </w:rPr>
        <w:t>’</w:t>
      </w:r>
      <w:r w:rsidR="004344FB" w:rsidRPr="00A24B3B">
        <w:rPr>
          <w:rFonts w:ascii="TimesNewRomanPSMT" w:cs="TimesNewRomanPSMT"/>
          <w:sz w:val="24"/>
          <w:szCs w:val="24"/>
          <w:lang w:val="en-AU"/>
        </w:rPr>
        <w:t>and</w:t>
      </w:r>
      <w:proofErr w:type="spellEnd"/>
      <w:r w:rsidR="004344FB" w:rsidRPr="00A24B3B">
        <w:rPr>
          <w:rFonts w:ascii="TimesNewRomanPSMT" w:cs="TimesNewRomanPSMT"/>
          <w:sz w:val="24"/>
          <w:szCs w:val="24"/>
          <w:lang w:val="en-AU"/>
        </w:rPr>
        <w:t xml:space="preserve"> </w:t>
      </w:r>
      <w:r w:rsidR="004344FB" w:rsidRPr="00A24B3B">
        <w:rPr>
          <w:rFonts w:ascii="TimesNewRomanPSMT" w:cs="TimesNewRomanPSMT"/>
          <w:sz w:val="24"/>
          <w:szCs w:val="24"/>
          <w:lang w:val="en-AU"/>
        </w:rPr>
        <w:t>‘</w:t>
      </w:r>
      <w:r w:rsidR="004344FB" w:rsidRPr="00A24B3B">
        <w:rPr>
          <w:rFonts w:ascii="TimesNewRomanPSMT" w:cs="TimesNewRomanPSMT"/>
          <w:sz w:val="24"/>
          <w:szCs w:val="24"/>
          <w:lang w:val="en-AU"/>
        </w:rPr>
        <w:t>See you</w:t>
      </w:r>
      <w:r w:rsidR="004344FB" w:rsidRPr="00A24B3B">
        <w:rPr>
          <w:rFonts w:ascii="TimesNewRomanPSMT" w:cs="TimesNewRomanPSMT"/>
          <w:sz w:val="24"/>
          <w:szCs w:val="24"/>
          <w:lang w:val="en-AU"/>
        </w:rPr>
        <w:t>’</w:t>
      </w:r>
      <w:r w:rsidR="004344FB" w:rsidRPr="00A24B3B">
        <w:rPr>
          <w:rFonts w:ascii="TimesNewRomanPSMT" w:cs="TimesNewRomanPSMT"/>
          <w:sz w:val="24"/>
          <w:szCs w:val="24"/>
          <w:lang w:val="en-AU"/>
        </w:rPr>
        <w:t xml:space="preserve"> takes no di</w:t>
      </w:r>
      <w:r w:rsidR="00702C83" w:rsidRPr="00A24B3B">
        <w:rPr>
          <w:rFonts w:ascii="TimesNewRomanPSMT" w:cs="TimesNewRomanPSMT"/>
          <w:sz w:val="24"/>
          <w:szCs w:val="24"/>
          <w:lang w:val="en-AU"/>
        </w:rPr>
        <w:t xml:space="preserve">fference as they </w:t>
      </w:r>
      <w:r w:rsidR="004344FB" w:rsidRPr="00A24B3B">
        <w:rPr>
          <w:rFonts w:ascii="TimesNewRomanPSMT" w:cs="TimesNewRomanPSMT"/>
          <w:sz w:val="24"/>
          <w:szCs w:val="24"/>
          <w:lang w:val="en-AU"/>
        </w:rPr>
        <w:t>are both simply texts.</w:t>
      </w:r>
      <w:r w:rsidR="00702C83" w:rsidRPr="00A24B3B">
        <w:rPr>
          <w:rFonts w:ascii="TimesNewRomanPSMT" w:cs="TimesNewRomanPSMT"/>
          <w:sz w:val="24"/>
          <w:szCs w:val="24"/>
          <w:lang w:val="en-AU"/>
        </w:rPr>
        <w:t xml:space="preserve"> In reverse, NLP helps </w:t>
      </w:r>
      <w:proofErr w:type="spellStart"/>
      <w:r w:rsidR="00702C83" w:rsidRPr="00A24B3B">
        <w:rPr>
          <w:rFonts w:ascii="TimesNewRomanPSMT" w:cs="TimesNewRomanPSMT"/>
          <w:sz w:val="24"/>
          <w:szCs w:val="24"/>
          <w:lang w:val="en-AU"/>
        </w:rPr>
        <w:t>chatterbot</w:t>
      </w:r>
      <w:proofErr w:type="spellEnd"/>
      <w:r w:rsidR="00702C83" w:rsidRPr="00A24B3B">
        <w:rPr>
          <w:rFonts w:ascii="TimesNewRomanPSMT" w:cs="TimesNewRomanPSMT"/>
          <w:sz w:val="24"/>
          <w:szCs w:val="24"/>
          <w:lang w:val="en-AU"/>
        </w:rPr>
        <w:t xml:space="preserve"> to adjust the response to become more meaningful and appropriate. </w:t>
      </w:r>
    </w:p>
    <w:p w:rsidR="006B1C68" w:rsidRDefault="006B1C68" w:rsidP="00DE6F5A">
      <w:pPr>
        <w:autoSpaceDE w:val="0"/>
        <w:autoSpaceDN w:val="0"/>
        <w:adjustRightInd w:val="0"/>
        <w:rPr>
          <w:rFonts w:ascii="TimesNewRomanPSMT" w:cs="TimesNewRomanPSMT"/>
          <w:sz w:val="24"/>
          <w:szCs w:val="24"/>
          <w:lang w:val="en-AU"/>
        </w:rPr>
      </w:pPr>
    </w:p>
    <w:p w:rsidR="002C3252" w:rsidRDefault="00702C83" w:rsidP="00DE6F5A">
      <w:pPr>
        <w:autoSpaceDE w:val="0"/>
        <w:autoSpaceDN w:val="0"/>
        <w:adjustRightInd w:val="0"/>
        <w:rPr>
          <w:rFonts w:ascii="TimesNewRomanPSMT" w:cs="TimesNewRomanPSMT"/>
          <w:sz w:val="24"/>
          <w:szCs w:val="24"/>
          <w:lang w:val="en-AU"/>
        </w:rPr>
      </w:pPr>
      <w:r w:rsidRPr="00A24B3B">
        <w:rPr>
          <w:rFonts w:ascii="TimesNewRomanPSMT" w:cs="TimesNewRomanPSMT"/>
          <w:sz w:val="24"/>
          <w:szCs w:val="24"/>
          <w:lang w:val="en-AU"/>
        </w:rPr>
        <w:t xml:space="preserve">NLP and </w:t>
      </w:r>
      <w:proofErr w:type="spellStart"/>
      <w:r w:rsidRPr="00A24B3B">
        <w:rPr>
          <w:rFonts w:ascii="TimesNewRomanPSMT" w:cs="TimesNewRomanPSMT"/>
          <w:sz w:val="24"/>
          <w:szCs w:val="24"/>
          <w:lang w:val="en-AU"/>
        </w:rPr>
        <w:t>chat</w:t>
      </w:r>
      <w:r w:rsidR="00F36664" w:rsidRPr="00A24B3B">
        <w:rPr>
          <w:rFonts w:ascii="TimesNewRomanPSMT" w:cs="TimesNewRomanPSMT"/>
          <w:sz w:val="24"/>
          <w:szCs w:val="24"/>
          <w:lang w:val="en-AU"/>
        </w:rPr>
        <w:t>terbot</w:t>
      </w:r>
      <w:proofErr w:type="spellEnd"/>
      <w:r w:rsidR="00F36664" w:rsidRPr="00A24B3B">
        <w:rPr>
          <w:rFonts w:ascii="TimesNewRomanPSMT" w:cs="TimesNewRomanPSMT"/>
          <w:sz w:val="24"/>
          <w:szCs w:val="24"/>
          <w:lang w:val="en-AU"/>
        </w:rPr>
        <w:t xml:space="preserve"> are technologies that make language learning and information searching convenient. </w:t>
      </w:r>
      <w:proofErr w:type="gramStart"/>
      <w:r w:rsidR="00F36664" w:rsidRPr="00A24B3B">
        <w:rPr>
          <w:rFonts w:ascii="TimesNewRomanPSMT" w:cs="TimesNewRomanPSMT"/>
          <w:sz w:val="24"/>
          <w:szCs w:val="24"/>
          <w:lang w:val="en-AU"/>
        </w:rPr>
        <w:t>Convenient, but not perfect.</w:t>
      </w:r>
      <w:proofErr w:type="gramEnd"/>
      <w:r w:rsidR="00F36664" w:rsidRPr="00A24B3B">
        <w:rPr>
          <w:rFonts w:ascii="TimesNewRomanPSMT" w:cs="TimesNewRomanPSMT"/>
          <w:sz w:val="24"/>
          <w:szCs w:val="24"/>
          <w:lang w:val="en-AU"/>
        </w:rPr>
        <w:t xml:space="preserve"> People will expect the technologies to overcome the disadvantage in the future. </w:t>
      </w:r>
      <w:r w:rsidR="002C3252" w:rsidRPr="00A24B3B">
        <w:rPr>
          <w:rFonts w:ascii="TimesNewRomanPSMT" w:cs="TimesNewRomanPSMT"/>
          <w:sz w:val="24"/>
          <w:szCs w:val="24"/>
          <w:lang w:val="en-AU"/>
        </w:rPr>
        <w:t xml:space="preserve">NLP and </w:t>
      </w:r>
      <w:proofErr w:type="spellStart"/>
      <w:r w:rsidR="002C3252" w:rsidRPr="00A24B3B">
        <w:rPr>
          <w:rFonts w:ascii="TimesNewRomanPSMT" w:cs="TimesNewRomanPSMT"/>
          <w:sz w:val="24"/>
          <w:szCs w:val="24"/>
          <w:lang w:val="en-AU"/>
        </w:rPr>
        <w:t>chatterbot</w:t>
      </w:r>
      <w:proofErr w:type="spellEnd"/>
      <w:r w:rsidR="002C3252" w:rsidRPr="00A24B3B">
        <w:rPr>
          <w:rFonts w:ascii="TimesNewRomanPSMT" w:cs="TimesNewRomanPSMT"/>
          <w:sz w:val="24"/>
          <w:szCs w:val="24"/>
          <w:lang w:val="en-AU"/>
        </w:rPr>
        <w:t xml:space="preserve"> </w:t>
      </w:r>
      <w:r w:rsidR="00F36664" w:rsidRPr="00A24B3B">
        <w:rPr>
          <w:rFonts w:ascii="TimesNewRomanPSMT" w:cs="TimesNewRomanPSMT"/>
          <w:sz w:val="24"/>
          <w:szCs w:val="24"/>
          <w:lang w:val="en-AU"/>
        </w:rPr>
        <w:t xml:space="preserve">will able to </w:t>
      </w:r>
      <w:r w:rsidR="002C3252" w:rsidRPr="00A24B3B">
        <w:rPr>
          <w:rFonts w:ascii="TimesNewRomanPSMT" w:cs="TimesNewRomanPSMT"/>
          <w:sz w:val="24"/>
          <w:szCs w:val="24"/>
          <w:lang w:val="en-AU"/>
        </w:rPr>
        <w:t xml:space="preserve">common in daily-life and workplace and </w:t>
      </w:r>
      <w:r w:rsidR="00F36664" w:rsidRPr="00A24B3B">
        <w:rPr>
          <w:rFonts w:ascii="TimesNewRomanPSMT" w:cs="TimesNewRomanPSMT"/>
          <w:sz w:val="24"/>
          <w:szCs w:val="24"/>
          <w:lang w:val="en-AU"/>
        </w:rPr>
        <w:t xml:space="preserve">answer more challengeable questions. </w:t>
      </w:r>
    </w:p>
    <w:p w:rsidR="004A1C79" w:rsidRDefault="004A1C79" w:rsidP="00DE6F5A">
      <w:pPr>
        <w:autoSpaceDE w:val="0"/>
        <w:autoSpaceDN w:val="0"/>
        <w:adjustRightInd w:val="0"/>
        <w:rPr>
          <w:rFonts w:ascii="TimesNewRomanPSMT" w:cs="TimesNewRomanPSMT"/>
          <w:sz w:val="24"/>
          <w:szCs w:val="24"/>
          <w:lang w:val="en-AU"/>
        </w:rPr>
      </w:pPr>
    </w:p>
    <w:p w:rsidR="007E41FD" w:rsidRDefault="004A1C79" w:rsidP="001340C8">
      <w:pPr>
        <w:autoSpaceDE w:val="0"/>
        <w:autoSpaceDN w:val="0"/>
        <w:adjustRightInd w:val="0"/>
        <w:rPr>
          <w:rFonts w:ascii="TimesNewRomanPSMT" w:cs="TimesNewRomanPSMT"/>
          <w:sz w:val="24"/>
          <w:szCs w:val="24"/>
          <w:lang w:val="en-AU"/>
        </w:rPr>
      </w:pPr>
      <w:r>
        <w:rPr>
          <w:rFonts w:ascii="TimesNewRomanPSMT" w:cs="TimesNewRomanPSMT"/>
          <w:sz w:val="24"/>
          <w:szCs w:val="24"/>
          <w:lang w:val="en-AU"/>
        </w:rPr>
        <w:t xml:space="preserve">In the near future, </w:t>
      </w:r>
      <w:r w:rsidRPr="004A1C79">
        <w:rPr>
          <w:rFonts w:ascii="TimesNewRomanPSMT" w:cs="TimesNewRomanPSMT"/>
          <w:sz w:val="24"/>
          <w:szCs w:val="24"/>
          <w:lang w:val="en-AU"/>
        </w:rPr>
        <w:t xml:space="preserve">NLP technologies </w:t>
      </w:r>
      <w:r>
        <w:rPr>
          <w:rFonts w:ascii="TimesNewRomanPSMT" w:cs="TimesNewRomanPSMT"/>
          <w:sz w:val="24"/>
          <w:szCs w:val="24"/>
          <w:lang w:val="en-AU"/>
        </w:rPr>
        <w:t xml:space="preserve">may bring great advancement </w:t>
      </w:r>
      <w:r w:rsidRPr="004A1C79">
        <w:rPr>
          <w:rFonts w:ascii="TimesNewRomanPSMT" w:cs="TimesNewRomanPSMT"/>
          <w:sz w:val="24"/>
          <w:szCs w:val="24"/>
          <w:lang w:val="en-AU"/>
        </w:rPr>
        <w:t>in healthcare</w:t>
      </w:r>
      <w:r>
        <w:rPr>
          <w:rFonts w:ascii="TimesNewRomanPSMT" w:cs="TimesNewRomanPSMT"/>
          <w:sz w:val="24"/>
          <w:szCs w:val="24"/>
          <w:lang w:val="en-AU"/>
        </w:rPr>
        <w:t xml:space="preserve"> like </w:t>
      </w:r>
      <w:r w:rsidRPr="004A1C79">
        <w:rPr>
          <w:rFonts w:ascii="TimesNewRomanPSMT" w:cs="TimesNewRomanPSMT"/>
          <w:sz w:val="24"/>
          <w:szCs w:val="24"/>
          <w:lang w:val="en-AU"/>
        </w:rPr>
        <w:t>automated image capt</w:t>
      </w:r>
      <w:r>
        <w:rPr>
          <w:rFonts w:ascii="TimesNewRomanPSMT" w:cs="TimesNewRomanPSMT"/>
          <w:sz w:val="24"/>
          <w:szCs w:val="24"/>
          <w:lang w:val="en-AU"/>
        </w:rPr>
        <w:t xml:space="preserve">ioning to healthcare AI systems and that </w:t>
      </w:r>
      <w:r w:rsidRPr="004A1C79">
        <w:rPr>
          <w:rFonts w:ascii="TimesNewRomanPSMT" w:cs="TimesNewRomanPSMT"/>
          <w:sz w:val="24"/>
          <w:szCs w:val="24"/>
          <w:lang w:val="en-AU"/>
        </w:rPr>
        <w:t>would be extremely useful in report generation from images or X-rays</w:t>
      </w:r>
      <w:r>
        <w:rPr>
          <w:rFonts w:ascii="TimesNewRomanPSMT" w:cs="TimesNewRomanPSMT"/>
          <w:sz w:val="24"/>
          <w:szCs w:val="24"/>
          <w:lang w:val="en-AU"/>
        </w:rPr>
        <w:t xml:space="preserve">.  In addition, </w:t>
      </w:r>
      <w:r w:rsidR="00A56079">
        <w:rPr>
          <w:rFonts w:ascii="TimesNewRomanPSMT" w:cs="TimesNewRomanPSMT"/>
          <w:sz w:val="24"/>
          <w:szCs w:val="24"/>
          <w:lang w:val="en-AU"/>
        </w:rPr>
        <w:t>for a</w:t>
      </w:r>
      <w:r w:rsidR="00A56079" w:rsidRPr="00A56079">
        <w:rPr>
          <w:rFonts w:ascii="TimesNewRomanPSMT" w:cs="TimesNewRomanPSMT"/>
          <w:sz w:val="24"/>
          <w:szCs w:val="24"/>
          <w:lang w:val="en-AU"/>
        </w:rPr>
        <w:t>utomotive</w:t>
      </w:r>
      <w:r w:rsidR="00A56079">
        <w:rPr>
          <w:rFonts w:ascii="TimesNewRomanPSMT" w:cs="TimesNewRomanPSMT"/>
          <w:sz w:val="24"/>
          <w:szCs w:val="24"/>
          <w:lang w:val="en-AU"/>
        </w:rPr>
        <w:t xml:space="preserve"> vehicles, the</w:t>
      </w:r>
      <w:r w:rsidR="00A56079" w:rsidRPr="00A56079">
        <w:rPr>
          <w:rFonts w:ascii="TimesNewRomanPSMT" w:cs="TimesNewRomanPSMT"/>
          <w:sz w:val="24"/>
          <w:szCs w:val="24"/>
          <w:lang w:val="en-AU"/>
        </w:rPr>
        <w:t xml:space="preserve"> AI </w:t>
      </w:r>
      <w:r w:rsidR="00A56079">
        <w:rPr>
          <w:rFonts w:ascii="TimesNewRomanPSMT" w:cs="TimesNewRomanPSMT"/>
          <w:sz w:val="24"/>
          <w:szCs w:val="24"/>
          <w:lang w:val="en-AU"/>
        </w:rPr>
        <w:t xml:space="preserve">system would </w:t>
      </w:r>
      <w:r w:rsidR="00A56079" w:rsidRPr="00A56079">
        <w:rPr>
          <w:rFonts w:ascii="TimesNewRomanPSMT" w:cs="TimesNewRomanPSMT"/>
          <w:sz w:val="24"/>
          <w:szCs w:val="24"/>
          <w:lang w:val="en-AU"/>
        </w:rPr>
        <w:t>being able to independently communicate with the driver</w:t>
      </w:r>
      <w:r w:rsidR="00A56079" w:rsidRPr="00A56079">
        <w:rPr>
          <w:rFonts w:ascii="TimesNewRomanPSMT" w:cs="TimesNewRomanPSMT"/>
          <w:sz w:val="24"/>
          <w:szCs w:val="24"/>
          <w:lang w:val="en-AU"/>
        </w:rPr>
        <w:t>’</w:t>
      </w:r>
      <w:r w:rsidR="00A56079" w:rsidRPr="00A56079">
        <w:rPr>
          <w:rFonts w:ascii="TimesNewRomanPSMT" w:cs="TimesNewRomanPSMT"/>
          <w:sz w:val="24"/>
          <w:szCs w:val="24"/>
          <w:lang w:val="en-AU"/>
        </w:rPr>
        <w:t>s home AI systems to delegate certain commands it can</w:t>
      </w:r>
      <w:r w:rsidR="00A56079" w:rsidRPr="00A56079">
        <w:rPr>
          <w:rFonts w:ascii="TimesNewRomanPSMT" w:cs="TimesNewRomanPSMT"/>
          <w:sz w:val="24"/>
          <w:szCs w:val="24"/>
          <w:lang w:val="en-AU"/>
        </w:rPr>
        <w:t>’</w:t>
      </w:r>
      <w:r w:rsidR="00A56079" w:rsidRPr="00A56079">
        <w:rPr>
          <w:rFonts w:ascii="TimesNewRomanPSMT" w:cs="TimesNewRomanPSMT"/>
          <w:sz w:val="24"/>
          <w:szCs w:val="24"/>
          <w:lang w:val="en-AU"/>
        </w:rPr>
        <w:t>t carry out by itself</w:t>
      </w:r>
      <w:r w:rsidR="00A56079">
        <w:rPr>
          <w:rFonts w:ascii="TimesNewRomanPSMT" w:cs="TimesNewRomanPSMT"/>
          <w:sz w:val="24"/>
          <w:szCs w:val="24"/>
          <w:lang w:val="en-AU"/>
        </w:rPr>
        <w:t>, like to open the garage door or turned on the home air-conditioning before the driver</w:t>
      </w:r>
      <w:r w:rsidR="00A56079">
        <w:rPr>
          <w:rFonts w:ascii="TimesNewRomanPSMT" w:cs="TimesNewRomanPSMT"/>
          <w:sz w:val="24"/>
          <w:szCs w:val="24"/>
          <w:lang w:val="en-AU"/>
        </w:rPr>
        <w:t>’</w:t>
      </w:r>
      <w:r w:rsidR="00A56079">
        <w:rPr>
          <w:rFonts w:ascii="TimesNewRomanPSMT" w:cs="TimesNewRomanPSMT"/>
          <w:sz w:val="24"/>
          <w:szCs w:val="24"/>
          <w:lang w:val="en-AU"/>
        </w:rPr>
        <w:t>s arrival.</w:t>
      </w:r>
    </w:p>
    <w:p w:rsidR="00B66C33" w:rsidRDefault="00B66C33" w:rsidP="007E41FD">
      <w:pPr>
        <w:autoSpaceDE w:val="0"/>
        <w:autoSpaceDN w:val="0"/>
        <w:adjustRightInd w:val="0"/>
        <w:rPr>
          <w:rFonts w:ascii="TimesNewRomanPS-BoldMT" w:cs="TimesNewRomanPS-BoldMT"/>
          <w:b/>
          <w:bCs/>
          <w:sz w:val="24"/>
          <w:szCs w:val="24"/>
        </w:rPr>
      </w:pPr>
    </w:p>
    <w:p w:rsidR="007E41FD" w:rsidRDefault="007E41FD" w:rsidP="007E41FD">
      <w:pPr>
        <w:autoSpaceDE w:val="0"/>
        <w:autoSpaceDN w:val="0"/>
        <w:adjustRightInd w:val="0"/>
        <w:rPr>
          <w:rFonts w:ascii="TimesNewRomanPSMT" w:cs="TimesNewRomanPSMT"/>
          <w:sz w:val="24"/>
          <w:szCs w:val="24"/>
        </w:rPr>
      </w:pPr>
      <w:r>
        <w:rPr>
          <w:rFonts w:ascii="TimesNewRomanPS-BoldMT" w:cs="TimesNewRomanPS-BoldMT"/>
          <w:b/>
          <w:bCs/>
          <w:sz w:val="24"/>
          <w:szCs w:val="24"/>
        </w:rPr>
        <w:t xml:space="preserve">What is the likely impact? (300 words) </w:t>
      </w:r>
      <w:r>
        <w:rPr>
          <w:rFonts w:ascii="TimesNewRomanPSMT" w:cs="TimesNewRomanPSMT"/>
          <w:sz w:val="24"/>
          <w:szCs w:val="24"/>
        </w:rPr>
        <w:t xml:space="preserve">What is the potential impact of this development? What is likely to change? Which people will be most affected and how? Will this </w:t>
      </w:r>
      <w:proofErr w:type="gramStart"/>
      <w:r>
        <w:rPr>
          <w:rFonts w:ascii="TimesNewRomanPSMT" w:cs="TimesNewRomanPSMT"/>
          <w:sz w:val="24"/>
          <w:szCs w:val="24"/>
        </w:rPr>
        <w:t>create,</w:t>
      </w:r>
      <w:proofErr w:type="gramEnd"/>
    </w:p>
    <w:p w:rsidR="007E41FD" w:rsidRDefault="007E41FD" w:rsidP="007E41FD">
      <w:pPr>
        <w:autoSpaceDE w:val="0"/>
        <w:autoSpaceDN w:val="0"/>
        <w:adjustRightInd w:val="0"/>
        <w:rPr>
          <w:rFonts w:ascii="TimesNewRomanPSMT" w:cs="TimesNewRomanPSMT"/>
          <w:sz w:val="24"/>
          <w:szCs w:val="24"/>
        </w:rPr>
      </w:pPr>
      <w:proofErr w:type="gramStart"/>
      <w:r>
        <w:rPr>
          <w:rFonts w:ascii="TimesNewRomanPSMT" w:cs="TimesNewRomanPSMT"/>
          <w:sz w:val="24"/>
          <w:szCs w:val="24"/>
        </w:rPr>
        <w:t>replace</w:t>
      </w:r>
      <w:proofErr w:type="gramEnd"/>
      <w:r>
        <w:rPr>
          <w:rFonts w:ascii="TimesNewRomanPSMT" w:cs="TimesNewRomanPSMT"/>
          <w:sz w:val="24"/>
          <w:szCs w:val="24"/>
        </w:rPr>
        <w:t xml:space="preserve"> or make redundant any current jobs or technologies?</w:t>
      </w:r>
    </w:p>
    <w:p w:rsidR="007E41FD" w:rsidRDefault="007E41FD" w:rsidP="001340C8">
      <w:pPr>
        <w:autoSpaceDE w:val="0"/>
        <w:autoSpaceDN w:val="0"/>
        <w:adjustRightInd w:val="0"/>
        <w:rPr>
          <w:rFonts w:ascii="TimesNewRomanPSMT" w:cs="TimesNewRomanPSMT"/>
          <w:sz w:val="24"/>
          <w:szCs w:val="24"/>
          <w:lang w:val="en-AU"/>
        </w:rPr>
      </w:pPr>
    </w:p>
    <w:p w:rsidR="001340C8" w:rsidRPr="001340C8" w:rsidRDefault="002C3252" w:rsidP="001340C8">
      <w:pPr>
        <w:autoSpaceDE w:val="0"/>
        <w:autoSpaceDN w:val="0"/>
        <w:adjustRightInd w:val="0"/>
        <w:rPr>
          <w:rFonts w:ascii="TimesNewRomanPSMT" w:cs="TimesNewRomanPSMT"/>
          <w:sz w:val="24"/>
          <w:szCs w:val="24"/>
          <w:lang w:val="en-AU"/>
        </w:rPr>
      </w:pPr>
      <w:r w:rsidRPr="00A24B3B">
        <w:rPr>
          <w:rFonts w:ascii="TimesNewRomanPSMT" w:cs="TimesNewRomanPSMT"/>
          <w:sz w:val="24"/>
          <w:szCs w:val="24"/>
          <w:lang w:val="en-AU"/>
        </w:rPr>
        <w:t xml:space="preserve">The widespread NLP </w:t>
      </w:r>
      <w:r w:rsidR="006E6F8A" w:rsidRPr="00A24B3B">
        <w:rPr>
          <w:rFonts w:ascii="TimesNewRomanPSMT" w:cs="TimesNewRomanPSMT"/>
          <w:sz w:val="24"/>
          <w:szCs w:val="24"/>
          <w:lang w:val="en-AU"/>
        </w:rPr>
        <w:t xml:space="preserve">in general </w:t>
      </w:r>
      <w:r w:rsidRPr="00A24B3B">
        <w:rPr>
          <w:rFonts w:ascii="TimesNewRomanPSMT" w:cs="TimesNewRomanPSMT"/>
          <w:sz w:val="24"/>
          <w:szCs w:val="24"/>
          <w:lang w:val="en-AU"/>
        </w:rPr>
        <w:t xml:space="preserve">may change the style of people learning language. Even now, there are children learn words through phone application and computer software. The convenience of NLP will affect our culture as how the smart phone did. </w:t>
      </w:r>
      <w:r w:rsidR="00A54EFF" w:rsidRPr="00A24B3B">
        <w:rPr>
          <w:rFonts w:ascii="TimesNewRomanPSMT" w:cs="TimesNewRomanPSMT"/>
          <w:sz w:val="24"/>
          <w:szCs w:val="24"/>
          <w:lang w:val="en-AU"/>
        </w:rPr>
        <w:t xml:space="preserve">The kind of person which gained large benefit from NLP and chatterbot are those who </w:t>
      </w:r>
      <w:r w:rsidR="001F79A8" w:rsidRPr="00A24B3B">
        <w:rPr>
          <w:rFonts w:ascii="TimesNewRomanPSMT" w:cs="TimesNewRomanPSMT"/>
          <w:sz w:val="24"/>
          <w:szCs w:val="24"/>
          <w:lang w:val="en-AU"/>
        </w:rPr>
        <w:t xml:space="preserve">use them to </w:t>
      </w:r>
      <w:r w:rsidR="00A54EFF" w:rsidRPr="00A24B3B">
        <w:rPr>
          <w:rFonts w:ascii="TimesNewRomanPSMT" w:cs="TimesNewRomanPSMT"/>
          <w:sz w:val="24"/>
          <w:szCs w:val="24"/>
          <w:lang w:val="en-AU"/>
        </w:rPr>
        <w:t>make business</w:t>
      </w:r>
      <w:r w:rsidR="001F79A8" w:rsidRPr="00A24B3B">
        <w:rPr>
          <w:rFonts w:ascii="TimesNewRomanPSMT" w:cs="TimesNewRomanPSMT"/>
          <w:sz w:val="24"/>
          <w:szCs w:val="24"/>
          <w:lang w:val="en-AU"/>
        </w:rPr>
        <w:t>,</w:t>
      </w:r>
      <w:r w:rsidR="00A54EFF" w:rsidRPr="00A24B3B">
        <w:rPr>
          <w:rFonts w:ascii="TimesNewRomanPSMT" w:cs="TimesNewRomanPSMT"/>
          <w:sz w:val="24"/>
          <w:szCs w:val="24"/>
          <w:lang w:val="en-AU"/>
        </w:rPr>
        <w:t xml:space="preserve"> the customer service</w:t>
      </w:r>
      <w:r w:rsidR="001F79A8" w:rsidRPr="00A24B3B">
        <w:rPr>
          <w:rFonts w:ascii="TimesNewRomanPSMT" w:cs="TimesNewRomanPSMT"/>
          <w:sz w:val="24"/>
          <w:szCs w:val="24"/>
          <w:lang w:val="en-AU"/>
        </w:rPr>
        <w:t xml:space="preserve"> and the big data management</w:t>
      </w:r>
      <w:r w:rsidR="00A54EFF" w:rsidRPr="00A24B3B">
        <w:rPr>
          <w:rFonts w:ascii="TimesNewRomanPSMT" w:cs="TimesNewRomanPSMT"/>
          <w:sz w:val="24"/>
          <w:szCs w:val="24"/>
          <w:lang w:val="en-AU"/>
        </w:rPr>
        <w:t>. Customer s</w:t>
      </w:r>
      <w:r w:rsidR="001F79A8" w:rsidRPr="00A24B3B">
        <w:rPr>
          <w:rFonts w:ascii="TimesNewRomanPSMT" w:cs="TimesNewRomanPSMT"/>
          <w:sz w:val="24"/>
          <w:szCs w:val="24"/>
          <w:lang w:val="en-AU"/>
        </w:rPr>
        <w:t>ervice may release stress from request overwhelming. Install a chatterbot can minimize the chances of wasting effort in handling repeated general questions. While big data management can locate certain information in huge group of items easier than before.</w:t>
      </w:r>
      <w:r w:rsidR="000629D8" w:rsidRPr="00A24B3B">
        <w:rPr>
          <w:rFonts w:ascii="TimesNewRomanPSMT" w:cs="TimesNewRomanPSMT"/>
          <w:sz w:val="24"/>
          <w:szCs w:val="24"/>
          <w:lang w:val="en-AU"/>
        </w:rPr>
        <w:t xml:space="preserve">On the other hand, it could make some </w:t>
      </w:r>
      <w:r w:rsidR="00DB40C3" w:rsidRPr="00A24B3B">
        <w:rPr>
          <w:rFonts w:ascii="TimesNewRomanPSMT" w:cs="TimesNewRomanPSMT"/>
          <w:sz w:val="24"/>
          <w:szCs w:val="24"/>
          <w:lang w:val="en-AU"/>
        </w:rPr>
        <w:t xml:space="preserve">jobs </w:t>
      </w:r>
      <w:r w:rsidR="00EF6887" w:rsidRPr="00A24B3B">
        <w:rPr>
          <w:rFonts w:ascii="TimesNewRomanPSMT" w:cs="TimesNewRomanPSMT"/>
          <w:sz w:val="24"/>
          <w:szCs w:val="24"/>
          <w:lang w:val="en-AU"/>
        </w:rPr>
        <w:t xml:space="preserve">such as lawyers and financial service </w:t>
      </w:r>
      <w:r w:rsidR="00DB40C3" w:rsidRPr="00A24B3B">
        <w:rPr>
          <w:rFonts w:ascii="TimesNewRomanPSMT" w:cs="TimesNewRomanPSMT"/>
          <w:sz w:val="24"/>
          <w:szCs w:val="24"/>
          <w:lang w:val="en-AU"/>
        </w:rPr>
        <w:t>progress</w:t>
      </w:r>
      <w:r w:rsidR="00EF6887" w:rsidRPr="00A24B3B">
        <w:rPr>
          <w:rFonts w:ascii="TimesNewRomanPSMT" w:cs="TimesNewRomanPSMT"/>
          <w:sz w:val="24"/>
          <w:szCs w:val="24"/>
          <w:lang w:val="en-AU"/>
        </w:rPr>
        <w:t xml:space="preserve"> their work</w:t>
      </w:r>
      <w:r w:rsidR="00DB40C3" w:rsidRPr="00A24B3B">
        <w:rPr>
          <w:rFonts w:ascii="TimesNewRomanPSMT" w:cs="TimesNewRomanPSMT"/>
          <w:sz w:val="24"/>
          <w:szCs w:val="24"/>
          <w:lang w:val="en-AU"/>
        </w:rPr>
        <w:t xml:space="preserve"> differently from traditional</w:t>
      </w:r>
      <w:r w:rsidR="00EF6887" w:rsidRPr="00A24B3B">
        <w:rPr>
          <w:rFonts w:ascii="TimesNewRomanPSMT" w:cs="TimesNewRomanPSMT"/>
          <w:sz w:val="24"/>
          <w:szCs w:val="24"/>
          <w:lang w:val="en-AU"/>
        </w:rPr>
        <w:t xml:space="preserve"> method</w:t>
      </w:r>
      <w:r w:rsidR="00DB40C3" w:rsidRPr="00A24B3B">
        <w:rPr>
          <w:rFonts w:ascii="TimesNewRomanPSMT" w:cs="TimesNewRomanPSMT"/>
          <w:sz w:val="24"/>
          <w:szCs w:val="24"/>
          <w:lang w:val="en-AU"/>
        </w:rPr>
        <w:t>. Lawyers</w:t>
      </w:r>
      <w:r w:rsidR="00EF6887" w:rsidRPr="00A24B3B">
        <w:rPr>
          <w:rFonts w:ascii="TimesNewRomanPSMT" w:cs="TimesNewRomanPSMT"/>
          <w:sz w:val="24"/>
          <w:szCs w:val="24"/>
          <w:lang w:val="en-AU"/>
        </w:rPr>
        <w:t xml:space="preserve"> can use NLP technology to address the support law regulation and evidence with court case quicker. So that they may complete their job in a shorter time but which also means the billable hour income become lower. For fi</w:t>
      </w:r>
      <w:r w:rsidR="004851D0" w:rsidRPr="00A24B3B">
        <w:rPr>
          <w:rFonts w:ascii="TimesNewRomanPSMT" w:cs="TimesNewRomanPSMT"/>
          <w:sz w:val="24"/>
          <w:szCs w:val="24"/>
          <w:lang w:val="en-AU"/>
        </w:rPr>
        <w:t xml:space="preserve">nancial service, </w:t>
      </w:r>
      <w:r w:rsidR="00A4626E" w:rsidRPr="00A24B3B">
        <w:rPr>
          <w:rFonts w:ascii="TimesNewRomanPSMT" w:cs="TimesNewRomanPSMT"/>
          <w:sz w:val="24"/>
          <w:szCs w:val="24"/>
          <w:lang w:val="en-AU"/>
        </w:rPr>
        <w:t xml:space="preserve">business trader and </w:t>
      </w:r>
      <w:r w:rsidR="004851D0" w:rsidRPr="00A24B3B">
        <w:rPr>
          <w:rFonts w:ascii="TimesNewRomanPSMT" w:cs="TimesNewRomanPSMT"/>
          <w:sz w:val="24"/>
          <w:szCs w:val="24"/>
          <w:lang w:val="en-AU"/>
        </w:rPr>
        <w:t xml:space="preserve">financial information </w:t>
      </w:r>
      <w:r w:rsidR="00A4626E" w:rsidRPr="00A24B3B">
        <w:rPr>
          <w:rFonts w:ascii="TimesNewRomanPSMT" w:cs="TimesNewRomanPSMT"/>
          <w:sz w:val="24"/>
          <w:szCs w:val="24"/>
          <w:lang w:val="en-AU"/>
        </w:rPr>
        <w:t xml:space="preserve">manager </w:t>
      </w:r>
      <w:r w:rsidR="00C53BBF" w:rsidRPr="00A24B3B">
        <w:rPr>
          <w:rFonts w:ascii="TimesNewRomanPSMT" w:cs="TimesNewRomanPSMT"/>
          <w:sz w:val="24"/>
          <w:szCs w:val="24"/>
          <w:lang w:val="en-AU"/>
        </w:rPr>
        <w:t xml:space="preserve">usually take lots of time and effort to update the news.But if they used NLP, machine </w:t>
      </w:r>
      <w:r w:rsidR="00C53BBF" w:rsidRPr="001340C8">
        <w:rPr>
          <w:rFonts w:ascii="TimesNewRomanPSMT" w:cs="TimesNewRomanPSMT"/>
          <w:sz w:val="24"/>
          <w:szCs w:val="24"/>
          <w:lang w:val="en-AU"/>
        </w:rPr>
        <w:t>learning and static analysis, then can search and dissolve the details automatically in less time</w:t>
      </w:r>
      <w:r w:rsidR="004851D0" w:rsidRPr="001340C8">
        <w:rPr>
          <w:rFonts w:ascii="TimesNewRomanPSMT" w:cs="TimesNewRomanPSMT"/>
          <w:sz w:val="24"/>
          <w:szCs w:val="24"/>
          <w:lang w:val="en-AU"/>
        </w:rPr>
        <w:t>.</w:t>
      </w:r>
      <w:r w:rsidR="00C53BBF" w:rsidRPr="001340C8">
        <w:rPr>
          <w:rFonts w:ascii="TimesNewRomanPSMT" w:cs="TimesNewRomanPSMT"/>
          <w:sz w:val="24"/>
          <w:szCs w:val="24"/>
          <w:lang w:val="en-AU"/>
        </w:rPr>
        <w:t xml:space="preserve"> Using NLP may change some workplaces</w:t>
      </w:r>
      <w:r w:rsidR="00C53BBF" w:rsidRPr="001340C8">
        <w:rPr>
          <w:rFonts w:ascii="TimesNewRomanPSMT" w:cs="TimesNewRomanPSMT"/>
          <w:sz w:val="24"/>
          <w:szCs w:val="24"/>
          <w:lang w:val="en-AU"/>
        </w:rPr>
        <w:t>’</w:t>
      </w:r>
      <w:r w:rsidR="00C53BBF" w:rsidRPr="001340C8">
        <w:rPr>
          <w:rFonts w:ascii="TimesNewRomanPSMT" w:cs="TimesNewRomanPSMT"/>
          <w:sz w:val="24"/>
          <w:szCs w:val="24"/>
          <w:lang w:val="en-AU"/>
        </w:rPr>
        <w:t xml:space="preserve"> structure in both convenient and lazy ways.</w:t>
      </w:r>
      <w:r w:rsidR="001340C8">
        <w:rPr>
          <w:rFonts w:ascii="TimesNewRomanPSMT" w:cs="TimesNewRomanPSMT"/>
          <w:sz w:val="24"/>
          <w:szCs w:val="24"/>
          <w:lang w:val="en-AU"/>
        </w:rPr>
        <w:t xml:space="preserve">People have concern about information technology may replace </w:t>
      </w:r>
      <w:r w:rsidR="003A13D5">
        <w:rPr>
          <w:rFonts w:ascii="TimesNewRomanPSMT" w:cs="TimesNewRomanPSMT"/>
          <w:sz w:val="24"/>
          <w:szCs w:val="24"/>
          <w:lang w:val="en-AU"/>
        </w:rPr>
        <w:t>human</w:t>
      </w:r>
      <w:r w:rsidR="001340C8" w:rsidRPr="001340C8">
        <w:rPr>
          <w:rFonts w:ascii="TimesNewRomanPSMT" w:cs="TimesNewRomanPSMT"/>
          <w:sz w:val="24"/>
          <w:szCs w:val="24"/>
          <w:lang w:val="en-AU"/>
        </w:rPr>
        <w:t xml:space="preserve">. </w:t>
      </w:r>
      <w:r w:rsidR="003A13D5">
        <w:rPr>
          <w:rFonts w:ascii="TimesNewRomanPSMT" w:cs="TimesNewRomanPSMT"/>
          <w:sz w:val="24"/>
          <w:szCs w:val="24"/>
          <w:lang w:val="en-AU"/>
        </w:rPr>
        <w:t>Still,</w:t>
      </w:r>
      <w:r w:rsidR="001340C8" w:rsidRPr="001340C8">
        <w:rPr>
          <w:rFonts w:ascii="TimesNewRomanPSMT" w:cs="TimesNewRomanPSMT"/>
          <w:sz w:val="24"/>
          <w:szCs w:val="24"/>
          <w:lang w:val="en-AU"/>
        </w:rPr>
        <w:t xml:space="preserve"> robot and AI can understand clients</w:t>
      </w:r>
      <w:r w:rsidR="001340C8" w:rsidRPr="001340C8">
        <w:rPr>
          <w:rFonts w:ascii="TimesNewRomanPSMT" w:cs="TimesNewRomanPSMT"/>
          <w:sz w:val="24"/>
          <w:szCs w:val="24"/>
          <w:lang w:val="en-AU"/>
        </w:rPr>
        <w:t>’</w:t>
      </w:r>
      <w:r w:rsidR="001340C8" w:rsidRPr="001340C8">
        <w:rPr>
          <w:rFonts w:ascii="TimesNewRomanPSMT" w:cs="TimesNewRomanPSMT"/>
          <w:sz w:val="24"/>
          <w:szCs w:val="24"/>
          <w:lang w:val="en-AU"/>
        </w:rPr>
        <w:t xml:space="preserve"> needs and wants</w:t>
      </w:r>
      <w:r w:rsidR="003A13D5">
        <w:rPr>
          <w:rFonts w:ascii="TimesNewRomanPSMT" w:cs="TimesNewRomanPSMT"/>
          <w:sz w:val="24"/>
          <w:szCs w:val="24"/>
          <w:lang w:val="en-AU"/>
        </w:rPr>
        <w:t xml:space="preserve"> but not master them</w:t>
      </w:r>
      <w:r w:rsidR="001340C8" w:rsidRPr="001340C8">
        <w:rPr>
          <w:rFonts w:ascii="TimesNewRomanPSMT" w:cs="TimesNewRomanPSMT"/>
          <w:sz w:val="24"/>
          <w:szCs w:val="24"/>
          <w:lang w:val="en-AU"/>
        </w:rPr>
        <w:t xml:space="preserve">. </w:t>
      </w:r>
      <w:r w:rsidR="003A13D5">
        <w:rPr>
          <w:rFonts w:ascii="TimesNewRomanPSMT" w:cs="TimesNewRomanPSMT"/>
          <w:sz w:val="24"/>
          <w:szCs w:val="24"/>
          <w:lang w:val="en-AU"/>
        </w:rPr>
        <w:t>C</w:t>
      </w:r>
      <w:r w:rsidR="001340C8" w:rsidRPr="001340C8">
        <w:rPr>
          <w:rFonts w:ascii="TimesNewRomanPSMT" w:cs="TimesNewRomanPSMT"/>
          <w:sz w:val="24"/>
          <w:szCs w:val="24"/>
          <w:lang w:val="en-AU"/>
        </w:rPr>
        <w:t xml:space="preserve">hatterbot </w:t>
      </w:r>
      <w:r w:rsidR="003A13D5">
        <w:rPr>
          <w:rFonts w:ascii="TimesNewRomanPSMT" w:cs="TimesNewRomanPSMT"/>
          <w:sz w:val="24"/>
          <w:szCs w:val="24"/>
          <w:lang w:val="en-AU"/>
        </w:rPr>
        <w:t xml:space="preserve">often </w:t>
      </w:r>
      <w:r w:rsidR="001340C8" w:rsidRPr="001340C8">
        <w:rPr>
          <w:rFonts w:ascii="TimesNewRomanPSMT" w:cs="TimesNewRomanPSMT"/>
          <w:sz w:val="24"/>
          <w:szCs w:val="24"/>
          <w:lang w:val="en-AU"/>
        </w:rPr>
        <w:t>cannot handle complex questions, such as some emotional reactions, sophisticated calculations and conflict of authority.</w:t>
      </w:r>
      <w:r w:rsidR="00C6471D">
        <w:rPr>
          <w:rFonts w:ascii="TimesNewRomanPSMT" w:cs="TimesNewRomanPSMT"/>
          <w:sz w:val="24"/>
          <w:szCs w:val="24"/>
          <w:lang w:val="en-AU"/>
        </w:rPr>
        <w:t xml:space="preserve">  With the advance of technology, it </w:t>
      </w:r>
      <w:r w:rsidR="00C6471D" w:rsidRPr="00C6471D">
        <w:rPr>
          <w:rFonts w:ascii="TimesNewRomanPSMT" w:cs="TimesNewRomanPSMT"/>
          <w:sz w:val="24"/>
          <w:szCs w:val="24"/>
          <w:lang w:val="en-AU"/>
        </w:rPr>
        <w:t xml:space="preserve">gradually changed the nature of the job, and the </w:t>
      </w:r>
      <w:r w:rsidR="00C6471D" w:rsidRPr="00C6471D">
        <w:rPr>
          <w:rFonts w:ascii="TimesNewRomanPSMT" w:cs="TimesNewRomanPSMT"/>
          <w:sz w:val="24"/>
          <w:szCs w:val="24"/>
          <w:lang w:val="en-AU"/>
        </w:rPr>
        <w:lastRenderedPageBreak/>
        <w:t>skills required to do it, rather than replacing it altogether</w:t>
      </w:r>
      <w:r w:rsidR="00C6471D">
        <w:rPr>
          <w:rFonts w:ascii="TimesNewRomanPSMT" w:cs="TimesNewRomanPSMT"/>
          <w:sz w:val="24"/>
          <w:szCs w:val="24"/>
          <w:lang w:val="en-AU"/>
        </w:rPr>
        <w:t>.</w:t>
      </w:r>
      <w:r w:rsidR="004B7416">
        <w:rPr>
          <w:rFonts w:ascii="TimesNewRomanPSMT" w:cs="TimesNewRomanPSMT"/>
          <w:sz w:val="24"/>
          <w:szCs w:val="24"/>
          <w:lang w:val="en-AU"/>
        </w:rPr>
        <w:t xml:space="preserve">  Moreover, some industries like </w:t>
      </w:r>
      <w:r w:rsidR="004B7416" w:rsidRPr="004B7416">
        <w:rPr>
          <w:rFonts w:ascii="TimesNewRomanPSMT" w:cs="TimesNewRomanPSMT"/>
          <w:sz w:val="24"/>
          <w:szCs w:val="24"/>
          <w:lang w:val="en-AU"/>
        </w:rPr>
        <w:t xml:space="preserve">food service, janitorial work, gardening, home </w:t>
      </w:r>
      <w:r w:rsidR="004B7416">
        <w:rPr>
          <w:rFonts w:ascii="TimesNewRomanPSMT" w:cs="TimesNewRomanPSMT"/>
          <w:sz w:val="24"/>
          <w:szCs w:val="24"/>
          <w:lang w:val="en-AU"/>
        </w:rPr>
        <w:t>health, childcare, and security</w:t>
      </w:r>
      <w:r w:rsidR="004B7416" w:rsidRPr="004B7416">
        <w:rPr>
          <w:rFonts w:ascii="TimesNewRomanPSMT" w:cs="TimesNewRomanPSMT"/>
          <w:sz w:val="24"/>
          <w:szCs w:val="24"/>
          <w:lang w:val="en-AU"/>
        </w:rPr>
        <w:t xml:space="preserve"> are generally physical jobs, and re</w:t>
      </w:r>
      <w:r w:rsidR="004B7416">
        <w:rPr>
          <w:rFonts w:ascii="TimesNewRomanPSMT" w:cs="TimesNewRomanPSMT"/>
          <w:sz w:val="24"/>
          <w:szCs w:val="24"/>
          <w:lang w:val="en-AU"/>
        </w:rPr>
        <w:t xml:space="preserve">quire face-to-face interaction, </w:t>
      </w:r>
      <w:r w:rsidR="004B7416" w:rsidRPr="004B7416">
        <w:rPr>
          <w:rFonts w:ascii="TimesNewRomanPSMT" w:cs="TimesNewRomanPSMT"/>
          <w:sz w:val="24"/>
          <w:szCs w:val="24"/>
          <w:lang w:val="en-AU"/>
        </w:rPr>
        <w:t>there</w:t>
      </w:r>
      <w:r w:rsidR="004B7416" w:rsidRPr="004B7416">
        <w:rPr>
          <w:rFonts w:ascii="TimesNewRomanPSMT" w:cs="TimesNewRomanPSMT"/>
          <w:sz w:val="24"/>
          <w:szCs w:val="24"/>
          <w:lang w:val="en-AU"/>
        </w:rPr>
        <w:t>’</w:t>
      </w:r>
      <w:r w:rsidR="004B7416">
        <w:rPr>
          <w:rFonts w:ascii="TimesNewRomanPSMT" w:cs="TimesNewRomanPSMT"/>
          <w:sz w:val="24"/>
          <w:szCs w:val="24"/>
          <w:lang w:val="en-AU"/>
        </w:rPr>
        <w:t>s little incentive to</w:t>
      </w:r>
      <w:ins w:id="2" w:author="ASUS" w:date="2019-09-07T15:19:00Z">
        <w:r w:rsidR="00D052EC">
          <w:rPr>
            <w:rFonts w:ascii="TimesNewRomanPSMT" w:cs="TimesNewRomanPSMT"/>
            <w:sz w:val="24"/>
            <w:szCs w:val="24"/>
            <w:lang w:val="en-AU"/>
          </w:rPr>
          <w:t xml:space="preserve"> </w:t>
        </w:r>
      </w:ins>
      <w:r w:rsidR="004B7416">
        <w:rPr>
          <w:rFonts w:ascii="TimesNewRomanPSMT" w:cs="TimesNewRomanPSMT"/>
          <w:sz w:val="24"/>
          <w:szCs w:val="24"/>
          <w:lang w:val="en-AU"/>
        </w:rPr>
        <w:t>replace</w:t>
      </w:r>
      <w:r w:rsidR="004B7416" w:rsidRPr="004B7416">
        <w:rPr>
          <w:rFonts w:ascii="TimesNewRomanPSMT" w:cs="TimesNewRomanPSMT"/>
          <w:sz w:val="24"/>
          <w:szCs w:val="24"/>
          <w:lang w:val="en-AU"/>
        </w:rPr>
        <w:t xml:space="preserve"> these tasks </w:t>
      </w:r>
      <w:r w:rsidR="004B7416">
        <w:rPr>
          <w:rFonts w:ascii="TimesNewRomanPSMT" w:cs="TimesNewRomanPSMT"/>
          <w:sz w:val="24"/>
          <w:szCs w:val="24"/>
          <w:lang w:val="en-AU"/>
        </w:rPr>
        <w:t xml:space="preserve">by robots </w:t>
      </w:r>
      <w:r w:rsidR="004B7416" w:rsidRPr="004B7416">
        <w:rPr>
          <w:rFonts w:ascii="TimesNewRomanPSMT" w:cs="TimesNewRomanPSMT"/>
          <w:sz w:val="24"/>
          <w:szCs w:val="24"/>
          <w:lang w:val="en-AU"/>
        </w:rPr>
        <w:t>at the moment, as there</w:t>
      </w:r>
      <w:r w:rsidR="004B7416" w:rsidRPr="004B7416">
        <w:rPr>
          <w:rFonts w:ascii="TimesNewRomanPSMT" w:cs="TimesNewRomanPSMT"/>
          <w:sz w:val="24"/>
          <w:szCs w:val="24"/>
          <w:lang w:val="en-AU"/>
        </w:rPr>
        <w:t>’</w:t>
      </w:r>
      <w:r w:rsidR="004B7416" w:rsidRPr="004B7416">
        <w:rPr>
          <w:rFonts w:ascii="TimesNewRomanPSMT" w:cs="TimesNewRomanPSMT"/>
          <w:sz w:val="24"/>
          <w:szCs w:val="24"/>
          <w:lang w:val="en-AU"/>
        </w:rPr>
        <w:t>s a large supply of humans who are willing to do them for low wages</w:t>
      </w:r>
      <w:r w:rsidR="004B7416">
        <w:rPr>
          <w:rFonts w:ascii="TimesNewRomanPSMT" w:cs="TimesNewRomanPSMT"/>
          <w:sz w:val="24"/>
          <w:szCs w:val="24"/>
          <w:lang w:val="en-AU"/>
        </w:rPr>
        <w:t>.</w:t>
      </w:r>
    </w:p>
    <w:p w:rsidR="007E41FD" w:rsidRDefault="007E41FD" w:rsidP="00DE6F5A">
      <w:pPr>
        <w:autoSpaceDE w:val="0"/>
        <w:autoSpaceDN w:val="0"/>
        <w:adjustRightInd w:val="0"/>
        <w:rPr>
          <w:rFonts w:ascii="TimesNewRomanPSMT" w:cs="TimesNewRomanPSMT"/>
          <w:sz w:val="24"/>
          <w:szCs w:val="24"/>
          <w:lang w:val="en-AU"/>
        </w:rPr>
      </w:pPr>
    </w:p>
    <w:p w:rsidR="007E41FD" w:rsidRDefault="007E41FD" w:rsidP="007E41FD">
      <w:pPr>
        <w:autoSpaceDE w:val="0"/>
        <w:autoSpaceDN w:val="0"/>
        <w:adjustRightInd w:val="0"/>
        <w:rPr>
          <w:rFonts w:ascii="TimesNewRomanPSMT" w:cs="TimesNewRomanPSMT"/>
          <w:sz w:val="24"/>
          <w:szCs w:val="24"/>
        </w:rPr>
      </w:pPr>
      <w:r>
        <w:rPr>
          <w:rFonts w:ascii="TimesNewRomanPS-BoldMT" w:cs="TimesNewRomanPS-BoldMT"/>
          <w:b/>
          <w:bCs/>
          <w:sz w:val="24"/>
          <w:szCs w:val="24"/>
        </w:rPr>
        <w:t xml:space="preserve">How will this affect you? (300 words) </w:t>
      </w:r>
      <w:r>
        <w:rPr>
          <w:rFonts w:ascii="TimesNewRomanPSMT" w:cs="TimesNewRomanPSMT"/>
          <w:sz w:val="24"/>
          <w:szCs w:val="24"/>
        </w:rPr>
        <w:t>In your daily life, how will this affect you? What will be different for you? How might this affect members of your family or your friends?</w:t>
      </w:r>
    </w:p>
    <w:p w:rsidR="007E41FD" w:rsidRDefault="007E41FD" w:rsidP="00DE6F5A">
      <w:pPr>
        <w:autoSpaceDE w:val="0"/>
        <w:autoSpaceDN w:val="0"/>
        <w:adjustRightInd w:val="0"/>
        <w:rPr>
          <w:rFonts w:ascii="TimesNewRomanPSMT" w:cs="TimesNewRomanPSMT"/>
          <w:sz w:val="24"/>
          <w:szCs w:val="24"/>
          <w:lang w:val="en-AU"/>
        </w:rPr>
      </w:pPr>
    </w:p>
    <w:p w:rsidR="00341F09" w:rsidRDefault="00B10628" w:rsidP="00DE6F5A">
      <w:pPr>
        <w:autoSpaceDE w:val="0"/>
        <w:autoSpaceDN w:val="0"/>
        <w:adjustRightInd w:val="0"/>
        <w:rPr>
          <w:ins w:id="3" w:author="ASUS" w:date="2019-09-10T13:32:00Z"/>
          <w:rFonts w:ascii="TimesNewRomanPSMT" w:cs="TimesNewRomanPSMT"/>
          <w:sz w:val="24"/>
          <w:szCs w:val="24"/>
          <w:lang w:val="en-AU"/>
        </w:rPr>
      </w:pPr>
      <w:r>
        <w:rPr>
          <w:rFonts w:ascii="TimesNewRomanPSMT" w:cs="TimesNewRomanPSMT"/>
          <w:sz w:val="24"/>
          <w:szCs w:val="24"/>
          <w:lang w:val="en-AU"/>
        </w:rPr>
        <w:t xml:space="preserve">NLP and chatterbot I have countered personally are email and internet search result filters, Google Translate and online chatterbot. When </w:t>
      </w:r>
      <w:r w:rsidR="006A4D0B">
        <w:rPr>
          <w:rFonts w:ascii="TimesNewRomanPSMT" w:cs="TimesNewRomanPSMT"/>
          <w:sz w:val="24"/>
          <w:szCs w:val="24"/>
          <w:lang w:val="en-AU"/>
        </w:rPr>
        <w:t>my family</w:t>
      </w:r>
      <w:r w:rsidR="001340C8">
        <w:rPr>
          <w:rFonts w:ascii="TimesNewRomanPSMT" w:cs="TimesNewRomanPSMT"/>
          <w:sz w:val="24"/>
          <w:szCs w:val="24"/>
          <w:lang w:val="en-AU"/>
        </w:rPr>
        <w:t xml:space="preserve">, friends, and </w:t>
      </w:r>
      <w:proofErr w:type="gramStart"/>
      <w:r w:rsidR="001340C8">
        <w:rPr>
          <w:rFonts w:ascii="TimesNewRomanPSMT" w:cs="TimesNewRomanPSMT"/>
          <w:sz w:val="24"/>
          <w:szCs w:val="24"/>
          <w:lang w:val="en-AU"/>
        </w:rPr>
        <w:t>myself</w:t>
      </w:r>
      <w:proofErr w:type="gramEnd"/>
      <w:r w:rsidR="001340C8">
        <w:rPr>
          <w:rFonts w:ascii="TimesNewRomanPSMT" w:cs="TimesNewRomanPSMT"/>
          <w:sz w:val="24"/>
          <w:szCs w:val="24"/>
          <w:lang w:val="en-AU"/>
        </w:rPr>
        <w:t xml:space="preserve"> are struggling</w:t>
      </w:r>
      <w:r w:rsidR="006A4D0B">
        <w:rPr>
          <w:rFonts w:ascii="TimesNewRomanPSMT" w:cs="TimesNewRomanPSMT"/>
          <w:sz w:val="24"/>
          <w:szCs w:val="24"/>
          <w:lang w:val="en-AU"/>
        </w:rPr>
        <w:t xml:space="preserve"> to find a certain email sent by any of us, we c</w:t>
      </w:r>
      <w:r w:rsidR="001340C8">
        <w:rPr>
          <w:rFonts w:ascii="TimesNewRomanPSMT" w:cs="TimesNewRomanPSMT"/>
          <w:sz w:val="24"/>
          <w:szCs w:val="24"/>
          <w:lang w:val="en-AU"/>
        </w:rPr>
        <w:t>an</w:t>
      </w:r>
      <w:r w:rsidR="006A4D0B">
        <w:rPr>
          <w:rFonts w:ascii="TimesNewRomanPSMT" w:cs="TimesNewRomanPSMT"/>
          <w:sz w:val="24"/>
          <w:szCs w:val="24"/>
          <w:lang w:val="en-AU"/>
        </w:rPr>
        <w:t xml:space="preserve"> locate it by using filter and folder. In</w:t>
      </w:r>
      <w:r w:rsidR="006E6F8A" w:rsidRPr="00A24B3B">
        <w:rPr>
          <w:rFonts w:ascii="TimesNewRomanPSMT" w:cs="TimesNewRomanPSMT"/>
          <w:sz w:val="24"/>
          <w:szCs w:val="24"/>
          <w:lang w:val="en-AU"/>
        </w:rPr>
        <w:t xml:space="preserve"> my major course (accounting) industry</w:t>
      </w:r>
      <w:r w:rsidR="006A4D0B">
        <w:rPr>
          <w:rFonts w:ascii="TimesNewRomanPSMT" w:cs="TimesNewRomanPSMT"/>
          <w:sz w:val="24"/>
          <w:szCs w:val="24"/>
          <w:lang w:val="en-AU"/>
        </w:rPr>
        <w:t xml:space="preserve">, NLP </w:t>
      </w:r>
      <w:r w:rsidR="001340C8">
        <w:rPr>
          <w:rFonts w:ascii="TimesNewRomanPSMT" w:cs="TimesNewRomanPSMT"/>
          <w:sz w:val="24"/>
          <w:szCs w:val="24"/>
          <w:lang w:val="en-AU"/>
        </w:rPr>
        <w:t>technology can</w:t>
      </w:r>
      <w:r w:rsidR="00A24B3B">
        <w:rPr>
          <w:rFonts w:ascii="TimesNewRomanPSMT" w:cs="TimesNewRomanPSMT"/>
          <w:sz w:val="24"/>
          <w:szCs w:val="24"/>
          <w:lang w:val="en-AU"/>
        </w:rPr>
        <w:t>categorize and analyse the client</w:t>
      </w:r>
      <w:r w:rsidR="00A24B3B">
        <w:rPr>
          <w:rFonts w:ascii="TimesNewRomanPSMT" w:cs="TimesNewRomanPSMT"/>
          <w:sz w:val="24"/>
          <w:szCs w:val="24"/>
          <w:lang w:val="en-AU"/>
        </w:rPr>
        <w:t>’</w:t>
      </w:r>
      <w:r w:rsidR="00A24B3B">
        <w:rPr>
          <w:rFonts w:ascii="TimesNewRomanPSMT" w:cs="TimesNewRomanPSMT"/>
          <w:sz w:val="24"/>
          <w:szCs w:val="24"/>
          <w:lang w:val="en-AU"/>
        </w:rPr>
        <w:t>s issue and relevant taxation case law.</w:t>
      </w:r>
      <w:r w:rsidR="003A13D5">
        <w:rPr>
          <w:rFonts w:ascii="TimesNewRomanPSMT" w:cs="TimesNewRomanPSMT"/>
          <w:sz w:val="24"/>
          <w:szCs w:val="24"/>
          <w:lang w:val="en-AU"/>
        </w:rPr>
        <w:t>H</w:t>
      </w:r>
      <w:r w:rsidR="003A13D5" w:rsidRPr="001340C8">
        <w:rPr>
          <w:rFonts w:ascii="TimesNewRomanPSMT" w:cs="TimesNewRomanPSMT"/>
          <w:sz w:val="24"/>
          <w:szCs w:val="24"/>
          <w:lang w:val="en-AU"/>
        </w:rPr>
        <w:t xml:space="preserve">uman </w:t>
      </w:r>
      <w:r w:rsidR="003A13D5">
        <w:rPr>
          <w:rFonts w:ascii="TimesNewRomanPSMT" w:cs="TimesNewRomanPSMT"/>
          <w:sz w:val="24"/>
          <w:szCs w:val="24"/>
          <w:lang w:val="en-AU"/>
        </w:rPr>
        <w:t xml:space="preserve">accountant </w:t>
      </w:r>
      <w:r w:rsidR="003A13D5" w:rsidRPr="001340C8">
        <w:rPr>
          <w:rFonts w:ascii="TimesNewRomanPSMT" w:cs="TimesNewRomanPSMT"/>
          <w:sz w:val="24"/>
          <w:szCs w:val="24"/>
          <w:lang w:val="en-AU"/>
        </w:rPr>
        <w:t>can provide a more appropriate advice by learning the customer through chatterbot.</w:t>
      </w:r>
      <w:r w:rsidR="001A70D3">
        <w:rPr>
          <w:rFonts w:ascii="TimesNewRomanPSMT" w:cs="TimesNewRomanPSMT"/>
          <w:sz w:val="24"/>
          <w:szCs w:val="24"/>
          <w:lang w:val="en-AU"/>
        </w:rPr>
        <w:t xml:space="preserve">When I have a trip to other country, I always use </w:t>
      </w:r>
      <w:r w:rsidR="001267C2" w:rsidRPr="001267C2">
        <w:rPr>
          <w:rFonts w:ascii="TimesNewRomanPSMT" w:cs="TimesNewRomanPSMT"/>
          <w:sz w:val="24"/>
          <w:szCs w:val="24"/>
          <w:lang w:val="en-AU"/>
        </w:rPr>
        <w:t xml:space="preserve">Google Translate </w:t>
      </w:r>
      <w:r w:rsidR="001267C2">
        <w:rPr>
          <w:rFonts w:ascii="TimesNewRomanPSMT" w:cs="TimesNewRomanPSMT"/>
          <w:sz w:val="24"/>
          <w:szCs w:val="24"/>
          <w:lang w:val="en-AU"/>
        </w:rPr>
        <w:t xml:space="preserve">to </w:t>
      </w:r>
      <w:r w:rsidR="001A70D3">
        <w:rPr>
          <w:rFonts w:ascii="TimesNewRomanPSMT" w:cs="TimesNewRomanPSMT"/>
          <w:sz w:val="24"/>
          <w:szCs w:val="24"/>
          <w:lang w:val="en-AU"/>
        </w:rPr>
        <w:t>communicate with people over there.  I can ask what I need to know in my own language and the people over there can understand and answer my queries in their own language</w:t>
      </w:r>
      <w:r w:rsidR="001267C2">
        <w:rPr>
          <w:rFonts w:ascii="TimesNewRomanPSMT" w:cs="TimesNewRomanPSMT"/>
          <w:sz w:val="24"/>
          <w:szCs w:val="24"/>
          <w:lang w:val="en-AU"/>
        </w:rPr>
        <w:t>.  It i</w:t>
      </w:r>
      <w:r w:rsidR="001A70D3">
        <w:rPr>
          <w:rFonts w:ascii="TimesNewRomanPSMT" w:cs="TimesNewRomanPSMT"/>
          <w:sz w:val="24"/>
          <w:szCs w:val="24"/>
          <w:lang w:val="en-AU"/>
        </w:rPr>
        <w:t>s quite handy and useful in most time but sometimes the translation cannot translate my words correctly, it will make me frustrating and wasting</w:t>
      </w:r>
      <w:r w:rsidR="00203F03">
        <w:rPr>
          <w:rFonts w:ascii="TimesNewRomanPSMT" w:cs="TimesNewRomanPSMT"/>
          <w:sz w:val="24"/>
          <w:szCs w:val="24"/>
          <w:lang w:val="en-AU"/>
        </w:rPr>
        <w:t xml:space="preserve"> more</w:t>
      </w:r>
      <w:r w:rsidR="001A70D3">
        <w:rPr>
          <w:rFonts w:ascii="TimesNewRomanPSMT" w:cs="TimesNewRomanPSMT"/>
          <w:sz w:val="24"/>
          <w:szCs w:val="24"/>
          <w:lang w:val="en-AU"/>
        </w:rPr>
        <w:t xml:space="preserve"> time in trying another wordings input to hope the translated outcome is correct</w:t>
      </w:r>
      <w:r w:rsidR="00203F03">
        <w:rPr>
          <w:rFonts w:ascii="TimesNewRomanPSMT" w:cs="TimesNewRomanPSMT"/>
          <w:sz w:val="24"/>
          <w:szCs w:val="24"/>
          <w:lang w:val="en-AU"/>
        </w:rPr>
        <w:t xml:space="preserve"> than using other methods to solve the problems</w:t>
      </w:r>
      <w:r w:rsidR="001267C2">
        <w:rPr>
          <w:rFonts w:ascii="TimesNewRomanPSMT" w:cs="TimesNewRomanPSMT"/>
          <w:sz w:val="24"/>
          <w:szCs w:val="24"/>
          <w:lang w:val="en-AU"/>
        </w:rPr>
        <w:t>.</w:t>
      </w:r>
      <w:r w:rsidR="001B1956">
        <w:rPr>
          <w:rFonts w:ascii="TimesNewRomanPSMT" w:cs="TimesNewRomanPSMT"/>
          <w:sz w:val="24"/>
          <w:szCs w:val="24"/>
          <w:lang w:val="en-AU"/>
        </w:rPr>
        <w:t xml:space="preserve">  When using the applications or </w:t>
      </w:r>
      <w:proofErr w:type="gramStart"/>
      <w:r w:rsidR="001B1956">
        <w:rPr>
          <w:rFonts w:ascii="TimesNewRomanPSMT" w:cs="TimesNewRomanPSMT"/>
          <w:sz w:val="24"/>
          <w:szCs w:val="24"/>
          <w:lang w:val="en-AU"/>
        </w:rPr>
        <w:t>products that adopts</w:t>
      </w:r>
      <w:proofErr w:type="gramEnd"/>
      <w:r w:rsidR="001B1956">
        <w:rPr>
          <w:rFonts w:ascii="TimesNewRomanPSMT" w:cs="TimesNewRomanPSMT"/>
          <w:sz w:val="24"/>
          <w:szCs w:val="24"/>
          <w:lang w:val="en-AU"/>
        </w:rPr>
        <w:t xml:space="preserve"> the </w:t>
      </w:r>
      <w:r w:rsidR="001B1956" w:rsidRPr="001B1956">
        <w:rPr>
          <w:rFonts w:ascii="TimesNewRomanPSMT" w:cs="TimesNewRomanPSMT"/>
          <w:sz w:val="24"/>
          <w:szCs w:val="24"/>
          <w:lang w:val="en-AU"/>
        </w:rPr>
        <w:t>Natural Language processing</w:t>
      </w:r>
      <w:r w:rsidR="0091052F">
        <w:rPr>
          <w:rFonts w:ascii="TimesNewRomanPSMT" w:cs="TimesNewRomanPSMT"/>
          <w:sz w:val="24"/>
          <w:szCs w:val="24"/>
          <w:lang w:val="en-AU"/>
        </w:rPr>
        <w:t>, we will</w:t>
      </w:r>
      <w:r w:rsidR="001B1956">
        <w:rPr>
          <w:rFonts w:ascii="TimesNewRomanPSMT" w:cs="TimesNewRomanPSMT"/>
          <w:sz w:val="24"/>
          <w:szCs w:val="24"/>
          <w:lang w:val="en-AU"/>
        </w:rPr>
        <w:t xml:space="preserve"> rely more on the technology and</w:t>
      </w:r>
      <w:ins w:id="4" w:author="ASUS" w:date="2019-09-07T15:20:00Z">
        <w:r w:rsidR="00D052EC">
          <w:rPr>
            <w:rFonts w:ascii="TimesNewRomanPSMT" w:cs="TimesNewRomanPSMT"/>
            <w:sz w:val="24"/>
            <w:szCs w:val="24"/>
            <w:lang w:val="en-AU"/>
          </w:rPr>
          <w:t xml:space="preserve"> </w:t>
        </w:r>
      </w:ins>
      <w:r w:rsidR="001B1956">
        <w:rPr>
          <w:rFonts w:ascii="TimesNewRomanPSMT" w:cs="TimesNewRomanPSMT"/>
          <w:sz w:val="24"/>
          <w:szCs w:val="24"/>
          <w:lang w:val="en-AU"/>
        </w:rPr>
        <w:t>become lazy.  For example we will think that it is wasting of time to learn foreign language since some products have already provide</w:t>
      </w:r>
      <w:r w:rsidR="0091052F">
        <w:rPr>
          <w:rFonts w:ascii="TimesNewRomanPSMT" w:cs="TimesNewRomanPSMT"/>
          <w:sz w:val="24"/>
          <w:szCs w:val="24"/>
          <w:lang w:val="en-AU"/>
        </w:rPr>
        <w:t xml:space="preserve"> the convenience and facility that you can make use.</w:t>
      </w:r>
      <w:r w:rsidR="00670FCA">
        <w:rPr>
          <w:rFonts w:ascii="TimesNewRomanPSMT" w:cs="TimesNewRomanPSMT"/>
          <w:sz w:val="24"/>
          <w:szCs w:val="24"/>
          <w:lang w:val="en-AU"/>
        </w:rPr>
        <w:t xml:space="preserve"> Although the chatterbot can answer simple enquiries, sometimes it will irritate me when I am answered in totally wrong direction. For a company with good implementation and adoption of the chatterbot technology will make me feel that the companyis </w:t>
      </w:r>
      <w:r w:rsidR="00477DDD">
        <w:rPr>
          <w:rFonts w:ascii="TimesNewRomanPSMT" w:cs="TimesNewRomanPSMT"/>
          <w:sz w:val="24"/>
          <w:szCs w:val="24"/>
          <w:lang w:val="en-AU"/>
        </w:rPr>
        <w:t>serving</w:t>
      </w:r>
      <w:r w:rsidR="00670FCA">
        <w:rPr>
          <w:rFonts w:ascii="TimesNewRomanPSMT" w:cs="TimesNewRomanPSMT"/>
          <w:sz w:val="24"/>
          <w:szCs w:val="24"/>
          <w:lang w:val="en-AU"/>
        </w:rPr>
        <w:t xml:space="preserve"> her customers</w:t>
      </w:r>
      <w:r w:rsidR="00477DDD">
        <w:rPr>
          <w:rFonts w:ascii="TimesNewRomanPSMT" w:cs="TimesNewRomanPSMT"/>
          <w:sz w:val="24"/>
          <w:szCs w:val="24"/>
          <w:lang w:val="en-AU"/>
        </w:rPr>
        <w:t xml:space="preserve"> with great considerations, on the contrary, it will give me very impression of the company.</w:t>
      </w:r>
      <w:r w:rsidR="000B3B16">
        <w:rPr>
          <w:rFonts w:ascii="TimesNewRomanPSMT" w:cs="TimesNewRomanPSMT"/>
          <w:sz w:val="24"/>
          <w:szCs w:val="24"/>
          <w:lang w:val="en-AU"/>
        </w:rPr>
        <w:t xml:space="preserve">  With the more advancement of the new technology, there is more risk of artificial intelligence may take over control human over various aspects of life</w:t>
      </w:r>
    </w:p>
    <w:p w:rsidR="00B25367" w:rsidRPr="00CC2C99" w:rsidRDefault="00B25367" w:rsidP="00CC2C99">
      <w:pPr>
        <w:rPr>
          <w:rFonts w:ascii="TimesNewRomanPSMT" w:cs="TimesNewRomanPSMT"/>
          <w:sz w:val="24"/>
          <w:szCs w:val="24"/>
          <w:lang w:val="en-AU"/>
        </w:rPr>
      </w:pPr>
      <w:r>
        <w:rPr>
          <w:rFonts w:ascii="TimesNewRomanPSMT" w:cs="TimesNewRomanPSMT"/>
          <w:sz w:val="24"/>
          <w:szCs w:val="24"/>
        </w:rPr>
        <w:t xml:space="preserve"> </w:t>
      </w:r>
    </w:p>
    <w:sectPr w:rsidR="00B25367" w:rsidRPr="00CC2C99" w:rsidSect="00375FF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2962E5"/>
    <w:multiLevelType w:val="hybridMultilevel"/>
    <w:tmpl w:val="363ABC88"/>
    <w:lvl w:ilvl="0" w:tplc="C256C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55008A7"/>
    <w:multiLevelType w:val="hybridMultilevel"/>
    <w:tmpl w:val="E38C0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GCIO">
    <w15:presenceInfo w15:providerId="None" w15:userId="OGCIO"/>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E6F5A"/>
    <w:rsid w:val="000154AA"/>
    <w:rsid w:val="00035171"/>
    <w:rsid w:val="00060D9D"/>
    <w:rsid w:val="000629D8"/>
    <w:rsid w:val="00062DE4"/>
    <w:rsid w:val="000929DC"/>
    <w:rsid w:val="0009501E"/>
    <w:rsid w:val="000B3B16"/>
    <w:rsid w:val="001267C2"/>
    <w:rsid w:val="001340C8"/>
    <w:rsid w:val="00152871"/>
    <w:rsid w:val="0018541D"/>
    <w:rsid w:val="001A70D3"/>
    <w:rsid w:val="001B1956"/>
    <w:rsid w:val="001B5E79"/>
    <w:rsid w:val="001D2A3F"/>
    <w:rsid w:val="001D3EBC"/>
    <w:rsid w:val="001F79A8"/>
    <w:rsid w:val="00203F03"/>
    <w:rsid w:val="00221AD8"/>
    <w:rsid w:val="002A714F"/>
    <w:rsid w:val="002C3252"/>
    <w:rsid w:val="00300B62"/>
    <w:rsid w:val="00315055"/>
    <w:rsid w:val="0031710F"/>
    <w:rsid w:val="003329AC"/>
    <w:rsid w:val="00341F09"/>
    <w:rsid w:val="003619A9"/>
    <w:rsid w:val="00375FF8"/>
    <w:rsid w:val="003A13D5"/>
    <w:rsid w:val="00403573"/>
    <w:rsid w:val="004344FB"/>
    <w:rsid w:val="004722B5"/>
    <w:rsid w:val="00477DDD"/>
    <w:rsid w:val="004851D0"/>
    <w:rsid w:val="004A1C79"/>
    <w:rsid w:val="004A1CDA"/>
    <w:rsid w:val="004B7416"/>
    <w:rsid w:val="004C223D"/>
    <w:rsid w:val="0050313A"/>
    <w:rsid w:val="005268D5"/>
    <w:rsid w:val="00563C26"/>
    <w:rsid w:val="005D31C0"/>
    <w:rsid w:val="00626EAF"/>
    <w:rsid w:val="00670FCA"/>
    <w:rsid w:val="006A4D0B"/>
    <w:rsid w:val="006B1C68"/>
    <w:rsid w:val="006E6F8A"/>
    <w:rsid w:val="00702C83"/>
    <w:rsid w:val="007072FA"/>
    <w:rsid w:val="007B4170"/>
    <w:rsid w:val="007E41FD"/>
    <w:rsid w:val="00845980"/>
    <w:rsid w:val="00862CED"/>
    <w:rsid w:val="0087043D"/>
    <w:rsid w:val="00892FD9"/>
    <w:rsid w:val="008C44CD"/>
    <w:rsid w:val="008E2131"/>
    <w:rsid w:val="00900ABF"/>
    <w:rsid w:val="0091052F"/>
    <w:rsid w:val="009215EE"/>
    <w:rsid w:val="00A24B3B"/>
    <w:rsid w:val="00A4626E"/>
    <w:rsid w:val="00A54EFF"/>
    <w:rsid w:val="00A56079"/>
    <w:rsid w:val="00A86F8C"/>
    <w:rsid w:val="00B10628"/>
    <w:rsid w:val="00B25367"/>
    <w:rsid w:val="00B409A8"/>
    <w:rsid w:val="00B66C33"/>
    <w:rsid w:val="00BB1455"/>
    <w:rsid w:val="00BB69E2"/>
    <w:rsid w:val="00C148FE"/>
    <w:rsid w:val="00C22DF1"/>
    <w:rsid w:val="00C40D08"/>
    <w:rsid w:val="00C53BBF"/>
    <w:rsid w:val="00C611CF"/>
    <w:rsid w:val="00C6471D"/>
    <w:rsid w:val="00CC2C99"/>
    <w:rsid w:val="00CE671B"/>
    <w:rsid w:val="00CF6FC9"/>
    <w:rsid w:val="00D052EC"/>
    <w:rsid w:val="00D54274"/>
    <w:rsid w:val="00D93AB0"/>
    <w:rsid w:val="00DB40C3"/>
    <w:rsid w:val="00DC4B77"/>
    <w:rsid w:val="00DE6F5A"/>
    <w:rsid w:val="00E233DC"/>
    <w:rsid w:val="00E57077"/>
    <w:rsid w:val="00EE5DBB"/>
    <w:rsid w:val="00EF48B5"/>
    <w:rsid w:val="00EF6887"/>
    <w:rsid w:val="00F30AE5"/>
    <w:rsid w:val="00F34CC6"/>
    <w:rsid w:val="00F358D4"/>
    <w:rsid w:val="00F36664"/>
    <w:rsid w:val="00F43456"/>
    <w:rsid w:val="00F6053A"/>
    <w:rsid w:val="00FB11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F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043D"/>
    <w:rPr>
      <w:rFonts w:ascii="Tahoma" w:hAnsi="Tahoma" w:cs="Tahoma"/>
      <w:sz w:val="16"/>
      <w:szCs w:val="16"/>
    </w:rPr>
  </w:style>
  <w:style w:type="character" w:customStyle="1" w:styleId="BalloonTextChar">
    <w:name w:val="Balloon Text Char"/>
    <w:basedOn w:val="DefaultParagraphFont"/>
    <w:link w:val="BalloonText"/>
    <w:uiPriority w:val="99"/>
    <w:semiHidden/>
    <w:rsid w:val="0087043D"/>
    <w:rPr>
      <w:rFonts w:ascii="Tahoma" w:hAnsi="Tahoma" w:cs="Tahoma"/>
      <w:sz w:val="16"/>
      <w:szCs w:val="16"/>
    </w:rPr>
  </w:style>
  <w:style w:type="paragraph" w:styleId="ListParagraph">
    <w:name w:val="List Paragraph"/>
    <w:basedOn w:val="Normal"/>
    <w:uiPriority w:val="34"/>
    <w:qFormat/>
    <w:rsid w:val="00B2536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2019-09-13T11:45:00Z</dcterms:created>
  <dcterms:modified xsi:type="dcterms:W3CDTF">2019-09-13T11:45:00Z</dcterms:modified>
</cp:coreProperties>
</file>